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DC84BA" w14:textId="77777777" w:rsidR="007258D6" w:rsidRPr="00A8788C" w:rsidRDefault="007258D6" w:rsidP="007258D6">
      <w:pPr>
        <w:pStyle w:val="ListParagraph"/>
        <w:numPr>
          <w:ilvl w:val="0"/>
          <w:numId w:val="11"/>
        </w:numPr>
        <w:rPr>
          <w:rFonts w:ascii="Times New Roman" w:hAnsi="Times New Roman" w:cs="Times New Roman"/>
          <w:b/>
          <w:bCs/>
          <w:color w:val="FF0000"/>
          <w:highlight w:val="yellow"/>
          <w:rPrChange w:id="0" w:author="Charlie X" w:date="2024-08-22T15:45:00Z" w16du:dateUtc="2024-08-22T07:45:00Z">
            <w:rPr>
              <w:rFonts w:ascii="Times New Roman" w:hAnsi="Times New Roman" w:cs="Times New Roman"/>
              <w:b/>
              <w:bCs/>
              <w:highlight w:val="yellow"/>
            </w:rPr>
          </w:rPrChange>
        </w:rPr>
      </w:pPr>
      <w:r w:rsidRPr="00A8788C">
        <w:rPr>
          <w:rFonts w:ascii="Times New Roman" w:hAnsi="Times New Roman" w:cs="Times New Roman" w:hint="eastAsia"/>
          <w:b/>
          <w:bCs/>
          <w:color w:val="FF0000"/>
          <w:highlight w:val="yellow"/>
          <w:rPrChange w:id="1" w:author="Charlie X" w:date="2024-08-22T15:45:00Z" w16du:dateUtc="2024-08-22T07:45:00Z">
            <w:rPr>
              <w:rFonts w:ascii="Times New Roman" w:hAnsi="Times New Roman" w:cs="Times New Roman" w:hint="eastAsia"/>
              <w:b/>
              <w:bCs/>
              <w:highlight w:val="yellow"/>
            </w:rPr>
          </w:rPrChange>
        </w:rPr>
        <w:t>用新版课程设计模板</w:t>
      </w:r>
    </w:p>
    <w:p w14:paraId="06DCCFCE" w14:textId="77777777" w:rsidR="007258D6" w:rsidRPr="00A8788C" w:rsidRDefault="007258D6" w:rsidP="007258D6">
      <w:pPr>
        <w:pStyle w:val="ListParagraph"/>
        <w:numPr>
          <w:ilvl w:val="0"/>
          <w:numId w:val="11"/>
        </w:numPr>
        <w:rPr>
          <w:rFonts w:ascii="Times New Roman" w:hAnsi="Times New Roman" w:cs="Times New Roman"/>
          <w:b/>
          <w:bCs/>
          <w:color w:val="FF0000"/>
          <w:highlight w:val="yellow"/>
          <w:rPrChange w:id="2" w:author="Charlie X" w:date="2024-08-22T15:45:00Z" w16du:dateUtc="2024-08-22T07:45:00Z">
            <w:rPr>
              <w:rFonts w:ascii="Times New Roman" w:hAnsi="Times New Roman" w:cs="Times New Roman"/>
              <w:b/>
              <w:bCs/>
              <w:highlight w:val="yellow"/>
            </w:rPr>
          </w:rPrChange>
        </w:rPr>
      </w:pPr>
      <w:r w:rsidRPr="00A8788C">
        <w:rPr>
          <w:rFonts w:ascii="Times New Roman" w:hAnsi="Times New Roman" w:cs="Times New Roman" w:hint="eastAsia"/>
          <w:b/>
          <w:bCs/>
          <w:color w:val="FF0000"/>
          <w:highlight w:val="yellow"/>
          <w:rPrChange w:id="3" w:author="Charlie X" w:date="2024-08-22T15:45:00Z" w16du:dateUtc="2024-08-22T07:45:00Z">
            <w:rPr>
              <w:rFonts w:ascii="Times New Roman" w:hAnsi="Times New Roman" w:cs="Times New Roman" w:hint="eastAsia"/>
              <w:b/>
              <w:bCs/>
              <w:highlight w:val="yellow"/>
            </w:rPr>
          </w:rPrChange>
        </w:rPr>
        <w:t>根据课程标准把数据和代码管理起来</w:t>
      </w:r>
    </w:p>
    <w:p w14:paraId="1F09920F" w14:textId="77777777" w:rsidR="00763744" w:rsidRPr="00A8788C" w:rsidRDefault="00763744" w:rsidP="007258D6">
      <w:pPr>
        <w:rPr>
          <w:rFonts w:ascii="Times New Roman Regular" w:hAnsi="Times New Roman Regular" w:cs="Times New Roman Regular"/>
          <w:b/>
          <w:bCs/>
          <w:color w:val="FF0000"/>
          <w:sz w:val="32"/>
          <w:szCs w:val="32"/>
          <w:rPrChange w:id="4" w:author="Charlie X" w:date="2024-08-22T15:45:00Z" w16du:dateUtc="2024-08-22T07:45:00Z">
            <w:rPr>
              <w:rFonts w:ascii="Times New Roman Regular" w:hAnsi="Times New Roman Regular" w:cs="Times New Roman Regular"/>
              <w:b/>
              <w:bCs/>
              <w:sz w:val="32"/>
              <w:szCs w:val="32"/>
            </w:rPr>
          </w:rPrChange>
        </w:rPr>
      </w:pPr>
    </w:p>
    <w:p w14:paraId="36663F30" w14:textId="742A8A53" w:rsidR="003968E6" w:rsidRPr="003968E6" w:rsidRDefault="00000000" w:rsidP="003968E6">
      <w:pPr>
        <w:jc w:val="center"/>
        <w:rPr>
          <w:rFonts w:ascii="Times New Roman Regular" w:hAnsi="Times New Roman Regular" w:cs="Times New Roman Regular"/>
          <w:b/>
          <w:bCs/>
          <w:sz w:val="32"/>
          <w:szCs w:val="32"/>
        </w:rPr>
      </w:pPr>
      <w:r w:rsidRPr="003968E6">
        <w:rPr>
          <w:rFonts w:ascii="Times New Roman Regular" w:hAnsi="Times New Roman Regular" w:cs="Times New Roman Regular"/>
          <w:b/>
          <w:bCs/>
          <w:sz w:val="32"/>
          <w:szCs w:val="32"/>
        </w:rPr>
        <w:t>A Multi-Scale Convolutional Neural Network with Ample Interaction Capability for Mechanical Fault Diagnosis</w:t>
      </w:r>
    </w:p>
    <w:p w14:paraId="493927E0" w14:textId="6EAA4D78" w:rsidR="003968E6" w:rsidRPr="003968E6" w:rsidRDefault="003968E6" w:rsidP="003968E6">
      <w:pPr>
        <w:jc w:val="center"/>
        <w:rPr>
          <w:rFonts w:ascii="Times New Roman Regular" w:hAnsi="Times New Roman Regular" w:cs="Times New Roman Regular"/>
          <w:sz w:val="28"/>
          <w:szCs w:val="28"/>
        </w:rPr>
      </w:pPr>
      <w:r w:rsidRPr="003968E6">
        <w:rPr>
          <w:rFonts w:ascii="Times New Roman Regular" w:hAnsi="Times New Roman Regular" w:cs="Times New Roman Regular" w:hint="eastAsia"/>
          <w:sz w:val="28"/>
          <w:szCs w:val="28"/>
        </w:rPr>
        <w:t>Weishi Xu</w:t>
      </w:r>
    </w:p>
    <w:p w14:paraId="7DABC009" w14:textId="01234006" w:rsidR="003968E6" w:rsidRDefault="003968E6" w:rsidP="003968E6">
      <w:pPr>
        <w:jc w:val="center"/>
        <w:rPr>
          <w:rFonts w:ascii="Times New Roman Regular" w:hAnsi="Times New Roman Regular" w:cs="Times New Roman Regular"/>
          <w:sz w:val="22"/>
        </w:rPr>
      </w:pPr>
      <w:r>
        <w:rPr>
          <w:rFonts w:ascii="Times New Roman Regular" w:hAnsi="Times New Roman Regular" w:cs="Times New Roman Regular" w:hint="eastAsia"/>
          <w:sz w:val="22"/>
        </w:rPr>
        <w:t>School of Mathematics, South China University of Technology, Guangzhou510630</w:t>
      </w:r>
    </w:p>
    <w:p w14:paraId="1C0DB27D" w14:textId="0F67A618" w:rsidR="003968E6" w:rsidRPr="003968E6" w:rsidRDefault="003968E6" w:rsidP="003968E6">
      <w:pPr>
        <w:jc w:val="center"/>
        <w:rPr>
          <w:rFonts w:ascii="Times New Roman Regular" w:hAnsi="Times New Roman Regular" w:cs="Times New Roman Regular"/>
          <w:b/>
          <w:bCs/>
          <w:sz w:val="28"/>
          <w:szCs w:val="28"/>
        </w:rPr>
      </w:pPr>
      <w:r>
        <w:rPr>
          <w:rFonts w:ascii="Times New Roman Regular" w:hAnsi="Times New Roman Regular" w:cs="Times New Roman Regular" w:hint="eastAsia"/>
          <w:sz w:val="22"/>
        </w:rPr>
        <w:t>xu_2906541850@163.com</w:t>
      </w:r>
    </w:p>
    <w:p w14:paraId="657A4A13" w14:textId="77777777" w:rsidR="00A07C00" w:rsidRDefault="00A07C00">
      <w:pPr>
        <w:rPr>
          <w:rFonts w:ascii="Times New Roman Regular" w:hAnsi="Times New Roman Regular" w:cs="Times New Roman Regular"/>
          <w:b/>
          <w:bCs/>
        </w:rPr>
      </w:pPr>
    </w:p>
    <w:p w14:paraId="1F78BACF" w14:textId="77777777" w:rsidR="00A07C00" w:rsidRDefault="00000000">
      <w:pPr>
        <w:rPr>
          <w:rFonts w:ascii="Times New Roman Regular" w:hAnsi="Times New Roman Regular" w:cs="Times New Roman Regular"/>
          <w:b/>
          <w:bCs/>
        </w:rPr>
      </w:pPr>
      <w:r>
        <w:rPr>
          <w:rFonts w:ascii="Times New Roman Regular" w:hAnsi="Times New Roman Regular" w:cs="Times New Roman Regular"/>
          <w:b/>
          <w:bCs/>
        </w:rPr>
        <w:t>Abstract</w:t>
      </w:r>
    </w:p>
    <w:p w14:paraId="75A34CFF" w14:textId="413A11C0" w:rsidR="00A07C00" w:rsidRDefault="00000000">
      <w:pPr>
        <w:rPr>
          <w:ins w:id="5" w:author="Charlie X" w:date="2024-08-22T15:26:00Z" w16du:dateUtc="2024-08-22T07:26:00Z"/>
          <w:rFonts w:ascii="Times New Roman Regular" w:hAnsi="Times New Roman Regular" w:cs="Times New Roman Regular"/>
        </w:rPr>
      </w:pPr>
      <w:r>
        <w:rPr>
          <w:rFonts w:ascii="Times New Roman Regular" w:hAnsi="Times New Roman Regular" w:cs="Times New Roman Regular"/>
        </w:rPr>
        <w:t xml:space="preserve">In this work, we focus on the fault diagnosis task and build a deep learning model with </w:t>
      </w:r>
      <w:r w:rsidR="00BD1827">
        <w:rPr>
          <w:rFonts w:ascii="Times New Roman Regular" w:hAnsi="Times New Roman Regular" w:cs="Times New Roman Regular"/>
        </w:rPr>
        <w:t xml:space="preserve">a </w:t>
      </w:r>
      <w:r>
        <w:rPr>
          <w:rFonts w:ascii="Times New Roman Regular" w:hAnsi="Times New Roman Regular" w:cs="Times New Roman Regular"/>
        </w:rPr>
        <w:t xml:space="preserve">new structure. This model takes advantage of the 1-d convolutional neural network model and makes improvements by adding the multi-scale feature extraction of the data, enabling the model </w:t>
      </w:r>
      <w:r w:rsidR="00BD1827">
        <w:rPr>
          <w:rFonts w:ascii="Times New Roman Regular" w:hAnsi="Times New Roman Regular" w:cs="Times New Roman Regular"/>
        </w:rPr>
        <w:t>to learn</w:t>
      </w:r>
      <w:r>
        <w:rPr>
          <w:rFonts w:ascii="Times New Roman Regular" w:hAnsi="Times New Roman Regular" w:cs="Times New Roman Regular"/>
        </w:rPr>
        <w:t xml:space="preserve"> multi-scale </w:t>
      </w:r>
      <w:r w:rsidR="00BD1827">
        <w:rPr>
          <w:rFonts w:ascii="Times New Roman Regular" w:hAnsi="Times New Roman Regular" w:cs="Times New Roman Regular"/>
        </w:rPr>
        <w:t>features</w:t>
      </w:r>
      <w:r>
        <w:rPr>
          <w:rFonts w:ascii="Times New Roman Regular" w:hAnsi="Times New Roman Regular" w:cs="Times New Roman Regular"/>
        </w:rPr>
        <w:t xml:space="preserve"> and improve the model’s accuracy and robustness, as well as the generalization capability. The experiments are performed on the CWRU dataset with 3 different models compared. The proposed new structure in this paper achieved an accuracy of 99.42% which is higher than the other two methods, and the training cost is relatively small. The proposed method can be utilized to build an end-to-end fault diagnosis system in different fault diagnosis tasks and </w:t>
      </w:r>
      <w:r w:rsidR="00BD1827">
        <w:rPr>
          <w:rFonts w:ascii="Times New Roman Regular" w:hAnsi="Times New Roman Regular" w:cs="Times New Roman Regular"/>
        </w:rPr>
        <w:t>achieve</w:t>
      </w:r>
      <w:r>
        <w:rPr>
          <w:rFonts w:ascii="Times New Roman Regular" w:hAnsi="Times New Roman Regular" w:cs="Times New Roman Regular"/>
        </w:rPr>
        <w:t xml:space="preserve"> reliable performance. </w:t>
      </w:r>
    </w:p>
    <w:p w14:paraId="17C25642" w14:textId="77777777" w:rsidR="008360C5" w:rsidRDefault="008360C5">
      <w:pPr>
        <w:rPr>
          <w:rFonts w:ascii="Times New Roman Regular" w:hAnsi="Times New Roman Regular" w:cs="Times New Roman Regular"/>
        </w:rPr>
      </w:pPr>
    </w:p>
    <w:p w14:paraId="14CDBC83" w14:textId="08236397" w:rsidR="00A07C00" w:rsidRDefault="003968E6">
      <w:pPr>
        <w:rPr>
          <w:ins w:id="6" w:author="Charlie X" w:date="2024-08-22T15:26:00Z" w16du:dateUtc="2024-08-22T07:26:00Z"/>
          <w:rFonts w:ascii="Times New Roman Regular" w:hAnsi="Times New Roman Regular" w:cs="Times New Roman Regular"/>
          <w:b/>
          <w:bCs/>
        </w:rPr>
      </w:pPr>
      <w:r>
        <w:rPr>
          <w:rFonts w:ascii="Times New Roman Regular" w:hAnsi="Times New Roman Regular" w:cs="Times New Roman Regular"/>
          <w:b/>
          <w:bCs/>
        </w:rPr>
        <w:t>Keywords</w:t>
      </w:r>
      <w:r w:rsidRPr="003968E6">
        <w:rPr>
          <w:rFonts w:ascii="Times New Roman Regular" w:hAnsi="Times New Roman Regular" w:cs="Times New Roman Regular" w:hint="eastAsia"/>
          <w:b/>
          <w:bCs/>
        </w:rPr>
        <w:t xml:space="preserve">: </w:t>
      </w:r>
      <w:r>
        <w:rPr>
          <w:rFonts w:ascii="Times New Roman Regular" w:hAnsi="Times New Roman Regular" w:cs="Times New Roman Regular" w:hint="eastAsia"/>
          <w:b/>
          <w:bCs/>
        </w:rPr>
        <w:t xml:space="preserve">Fault diagnosis, Convolutional Neural Network, Deep Learning, </w:t>
      </w:r>
      <w:r w:rsidRPr="0096219B">
        <w:rPr>
          <w:rFonts w:ascii="Times New Roman Regular" w:hAnsi="Times New Roman Regular" w:cs="Times New Roman Regular" w:hint="eastAsia"/>
          <w:b/>
          <w:bCs/>
          <w:highlight w:val="yellow"/>
          <w:rPrChange w:id="7" w:author="Charlie X" w:date="2024-08-22T15:38:00Z" w16du:dateUtc="2024-08-22T07:38:00Z">
            <w:rPr>
              <w:rFonts w:ascii="Times New Roman Regular" w:hAnsi="Times New Roman Regular" w:cs="Times New Roman Regular" w:hint="eastAsia"/>
              <w:b/>
              <w:bCs/>
            </w:rPr>
          </w:rPrChange>
        </w:rPr>
        <w:t>Multi-scale</w:t>
      </w:r>
    </w:p>
    <w:p w14:paraId="23288FFA" w14:textId="77777777" w:rsidR="00DE7AEE" w:rsidRPr="003968E6" w:rsidRDefault="00DE7AEE">
      <w:pPr>
        <w:rPr>
          <w:rFonts w:ascii="Times New Roman Regular" w:hAnsi="Times New Roman Regular" w:cs="Times New Roman Regular"/>
          <w:b/>
          <w:bCs/>
        </w:rPr>
      </w:pPr>
    </w:p>
    <w:p w14:paraId="33C5BA64" w14:textId="14075B4E" w:rsidR="00A07C00" w:rsidRPr="003968E6" w:rsidRDefault="00000000" w:rsidP="003968E6">
      <w:pPr>
        <w:pStyle w:val="ListParagraph"/>
        <w:numPr>
          <w:ilvl w:val="0"/>
          <w:numId w:val="6"/>
        </w:numPr>
        <w:rPr>
          <w:rFonts w:ascii="Times New Roman Regular" w:hAnsi="Times New Roman Regular" w:cs="Times New Roman Regular"/>
          <w:b/>
          <w:bCs/>
        </w:rPr>
      </w:pPr>
      <w:r w:rsidRPr="003968E6">
        <w:rPr>
          <w:rFonts w:ascii="Times New Roman Regular" w:hAnsi="Times New Roman Regular" w:cs="Times New Roman Regular"/>
          <w:b/>
          <w:bCs/>
        </w:rPr>
        <w:t>Introduction</w:t>
      </w:r>
    </w:p>
    <w:p w14:paraId="5AF1123B" w14:textId="77777777" w:rsidR="00DE7AEE" w:rsidRDefault="00DE7AEE">
      <w:pPr>
        <w:rPr>
          <w:ins w:id="8" w:author="Charlie X" w:date="2024-08-22T15:26:00Z" w16du:dateUtc="2024-08-22T07:26:00Z"/>
          <w:rFonts w:ascii="Times New Roman Regular" w:hAnsi="Times New Roman Regular" w:cs="Times New Roman Regular"/>
        </w:rPr>
      </w:pPr>
    </w:p>
    <w:p w14:paraId="438C6F23" w14:textId="0981FDC5" w:rsidR="00A07C00" w:rsidRDefault="00000000">
      <w:pPr>
        <w:rPr>
          <w:rFonts w:ascii="Times New Roman Regular" w:hAnsi="Times New Roman Regular" w:cs="Times New Roman Regular"/>
        </w:rPr>
      </w:pPr>
      <w:r>
        <w:rPr>
          <w:rFonts w:ascii="Times New Roman Regular" w:hAnsi="Times New Roman Regular" w:cs="Times New Roman Regular"/>
        </w:rPr>
        <w:t xml:space="preserve">Fault diagnosis plays a crucial role in the realm of manufacturing systems, as it enables the timely detection of emerging issues, ultimately yielding significantly decreased time and cost overhead [1][2]. With the advent of smart manufacturing technologies, data-driven fault diagnosis has gained immense research attention [3][4]. By leveraging these data-driven approaches, manufacturers can identify and diagnose potential faults or abnormalities in the production process, machinery, or product quality. These developed approaches </w:t>
      </w:r>
      <w:r w:rsidR="00BD1827">
        <w:rPr>
          <w:rFonts w:ascii="Times New Roman Regular" w:hAnsi="Times New Roman Regular" w:cs="Times New Roman Regular"/>
        </w:rPr>
        <w:t>allow</w:t>
      </w:r>
      <w:r>
        <w:rPr>
          <w:rFonts w:ascii="Times New Roman Regular" w:hAnsi="Times New Roman Regular" w:cs="Times New Roman Regular"/>
        </w:rPr>
        <w:t xml:space="preserve"> for the prompt initiation of corrective actions, minimizing downtime, optimizing productivity for practical equipment, and ensuring the delivery of high-quality products to customers. </w:t>
      </w:r>
    </w:p>
    <w:p w14:paraId="7D905F43" w14:textId="77777777" w:rsidR="00A07C00" w:rsidRDefault="00A07C00">
      <w:pPr>
        <w:rPr>
          <w:rFonts w:ascii="Times New Roman Regular" w:hAnsi="Times New Roman Regular" w:cs="Times New Roman Regular"/>
        </w:rPr>
      </w:pPr>
    </w:p>
    <w:p w14:paraId="26A38D78" w14:textId="2D5376E9" w:rsidR="00A07C00" w:rsidRDefault="00000000">
      <w:pPr>
        <w:rPr>
          <w:rFonts w:ascii="Times New Roman Regular" w:hAnsi="Times New Roman Regular" w:cs="Times New Roman Regular"/>
        </w:rPr>
      </w:pPr>
      <w:r>
        <w:rPr>
          <w:rFonts w:ascii="Times New Roman Regular" w:hAnsi="Times New Roman Regular" w:cs="Times New Roman Regular"/>
        </w:rPr>
        <w:t xml:space="preserve">For the data-driven approaches, traditional machine learning techniques are utilized to solve this problem [5]. For example, the support vector machine (SVM) has been applied in many domains and achieved great success because of its superior performance and generalization ability [6][7]. </w:t>
      </w:r>
      <w:r w:rsidR="006D07F3">
        <w:rPr>
          <w:rFonts w:ascii="Times New Roman Regular" w:hAnsi="Times New Roman Regular" w:cs="Times New Roman Regular"/>
        </w:rPr>
        <w:t>It</w:t>
      </w:r>
      <w:r>
        <w:rPr>
          <w:rFonts w:ascii="Times New Roman Regular" w:hAnsi="Times New Roman Regular" w:cs="Times New Roman Regular"/>
        </w:rPr>
        <w:t xml:space="preserve"> has been implemented to solve the fault diagnosis problems in previous </w:t>
      </w:r>
      <w:r w:rsidR="00BD1827">
        <w:rPr>
          <w:rFonts w:ascii="Times New Roman Regular" w:hAnsi="Times New Roman Regular" w:cs="Times New Roman Regular"/>
        </w:rPr>
        <w:t>research</w:t>
      </w:r>
      <w:r>
        <w:rPr>
          <w:rFonts w:ascii="Times New Roman Regular" w:hAnsi="Times New Roman Regular" w:cs="Times New Roman Regular"/>
        </w:rPr>
        <w:t xml:space="preserve"> [8][9]. Besides, </w:t>
      </w:r>
      <w:r w:rsidR="00BD1827">
        <w:rPr>
          <w:rFonts w:ascii="Times New Roman Regular" w:hAnsi="Times New Roman Regular" w:cs="Times New Roman Regular"/>
        </w:rPr>
        <w:t>other</w:t>
      </w:r>
      <w:r>
        <w:rPr>
          <w:rFonts w:ascii="Times New Roman Regular" w:hAnsi="Times New Roman Regular" w:cs="Times New Roman Regular"/>
        </w:rPr>
        <w:t xml:space="preserve"> typical machine learning methods, i.e., </w:t>
      </w:r>
      <w:r w:rsidR="00BD1827">
        <w:rPr>
          <w:rFonts w:ascii="Times New Roman Regular" w:hAnsi="Times New Roman Regular" w:cs="Times New Roman Regular"/>
        </w:rPr>
        <w:t>tree-based</w:t>
      </w:r>
      <w:r>
        <w:rPr>
          <w:rFonts w:ascii="Times New Roman Regular" w:hAnsi="Times New Roman Regular" w:cs="Times New Roman Regular"/>
        </w:rPr>
        <w:t xml:space="preserve"> methods like random forest, have been broadly applied to solve the fault diagnosis problem [10]. They attracted </w:t>
      </w:r>
      <w:r w:rsidR="00BD1827">
        <w:rPr>
          <w:rFonts w:ascii="Times New Roman Regular" w:hAnsi="Times New Roman Regular" w:cs="Times New Roman Regular"/>
        </w:rPr>
        <w:t>much</w:t>
      </w:r>
      <w:r>
        <w:rPr>
          <w:rFonts w:ascii="Times New Roman Regular" w:hAnsi="Times New Roman Regular" w:cs="Times New Roman Regular"/>
        </w:rPr>
        <w:t xml:space="preserve"> attention because they provide a powerful and flexible algorithm </w:t>
      </w:r>
      <w:r w:rsidR="00BD1827">
        <w:rPr>
          <w:rFonts w:ascii="Times New Roman Regular" w:hAnsi="Times New Roman Regular" w:cs="Times New Roman Regular"/>
        </w:rPr>
        <w:t>that</w:t>
      </w:r>
      <w:r>
        <w:rPr>
          <w:rFonts w:ascii="Times New Roman Regular" w:hAnsi="Times New Roman Regular" w:cs="Times New Roman Regular"/>
        </w:rPr>
        <w:t xml:space="preserve"> shows great performance [11]. In recent years, </w:t>
      </w:r>
      <w:r>
        <w:rPr>
          <w:rFonts w:ascii="Times New Roman Regular" w:hAnsi="Times New Roman Regular" w:cs="Times New Roman Regular"/>
        </w:rPr>
        <w:lastRenderedPageBreak/>
        <w:t xml:space="preserve">it is more prominent to use deep learning methods to perform fault diagnosis. Generally, the deep learning methods show higher accuracy and robustness. Besides, it also enables us to train the model in an end-to-end learning manner, without </w:t>
      </w:r>
      <w:r w:rsidR="006D07F3">
        <w:rPr>
          <w:rFonts w:ascii="Times New Roman Regular" w:hAnsi="Times New Roman Regular" w:cs="Times New Roman Regular"/>
        </w:rPr>
        <w:t xml:space="preserve">a </w:t>
      </w:r>
      <w:r>
        <w:rPr>
          <w:rFonts w:ascii="Times New Roman Regular" w:hAnsi="Times New Roman Regular" w:cs="Times New Roman Regular"/>
        </w:rPr>
        <w:t>sophisticated feature extraction process [13][14]. Among them, the most representative method, i.e., autoencoder which is widely applied in signal processing [15], provides a powerful model for fault diagnosis</w:t>
      </w:r>
      <w:ins w:id="9" w:author="Charlie X" w:date="2024-08-22T15:27:00Z" w16du:dateUtc="2024-08-22T07:27:00Z">
        <w:r w:rsidR="00FC4841">
          <w:rPr>
            <w:rFonts w:ascii="Times New Roman Regular" w:hAnsi="Times New Roman Regular" w:cs="Times New Roman Regular" w:hint="eastAsia"/>
          </w:rPr>
          <w:t xml:space="preserve"> </w:t>
        </w:r>
      </w:ins>
      <w:r>
        <w:rPr>
          <w:rFonts w:ascii="Times New Roman Regular" w:hAnsi="Times New Roman Regular" w:cs="Times New Roman Regular"/>
        </w:rPr>
        <w:t xml:space="preserve">[16][17]. Besides, </w:t>
      </w:r>
      <w:r w:rsidR="00BD1827">
        <w:rPr>
          <w:rFonts w:ascii="Times New Roman Regular" w:hAnsi="Times New Roman Regular" w:cs="Times New Roman Regular"/>
        </w:rPr>
        <w:t xml:space="preserve">the </w:t>
      </w:r>
      <w:r>
        <w:rPr>
          <w:rFonts w:ascii="Times New Roman Regular" w:hAnsi="Times New Roman Regular" w:cs="Times New Roman Regular"/>
        </w:rPr>
        <w:t xml:space="preserve">convolutional neural network (CNN), which has impressive ability in feature extraction and prediction in </w:t>
      </w:r>
      <w:r w:rsidR="00BD1827">
        <w:rPr>
          <w:rFonts w:ascii="Times New Roman Regular" w:hAnsi="Times New Roman Regular" w:cs="Times New Roman Regular"/>
        </w:rPr>
        <w:t xml:space="preserve">the </w:t>
      </w:r>
      <w:r>
        <w:rPr>
          <w:rFonts w:ascii="Times New Roman Regular" w:hAnsi="Times New Roman Regular" w:cs="Times New Roman Regular"/>
        </w:rPr>
        <w:t xml:space="preserve">computer vision domain [18], is also built and modified to perform fault diagnosis and </w:t>
      </w:r>
      <w:r w:rsidR="00BD1827">
        <w:rPr>
          <w:rFonts w:ascii="Times New Roman Regular" w:hAnsi="Times New Roman Regular" w:cs="Times New Roman Regular"/>
        </w:rPr>
        <w:t>achieve</w:t>
      </w:r>
      <w:r>
        <w:rPr>
          <w:rFonts w:ascii="Times New Roman Regular" w:hAnsi="Times New Roman Regular" w:cs="Times New Roman Regular"/>
        </w:rPr>
        <w:t xml:space="preserve"> outstanding accuracy [19][20]. At the same time, methods that combined different neural structures are also been established [21][22]. These approaches are used to automatically diagnose faults in mechanical systems and therefore enhance operational efficiency, improve product reliability, and maintain a competitive edge in the dynamic landscape of modern manufacturing [12]. </w:t>
      </w:r>
    </w:p>
    <w:p w14:paraId="6B76FF72" w14:textId="77777777" w:rsidR="00A07C00" w:rsidRDefault="00A07C00">
      <w:pPr>
        <w:rPr>
          <w:rFonts w:ascii="Times New Roman Regular" w:hAnsi="Times New Roman Regular" w:cs="Times New Roman Regular"/>
        </w:rPr>
      </w:pPr>
    </w:p>
    <w:p w14:paraId="4F32A3DC" w14:textId="4BE0DCA7" w:rsidR="00A07C00" w:rsidRDefault="00000000">
      <w:pPr>
        <w:rPr>
          <w:rFonts w:ascii="Times New Roman Regular" w:hAnsi="Times New Roman Regular" w:cs="Times New Roman Regular"/>
        </w:rPr>
      </w:pPr>
      <w:r>
        <w:rPr>
          <w:rFonts w:ascii="Times New Roman Regular" w:hAnsi="Times New Roman Regular" w:cs="Times New Roman Regular"/>
        </w:rPr>
        <w:t xml:space="preserve">However, these methods ignore the capture of multi-scale characteristics of vibration signals. To solve this problem, we propose the multi-scale CNN model with ample interaction ability (MSCNN-AI) in this paper. </w:t>
      </w:r>
      <w:r w:rsidR="00A56D77">
        <w:rPr>
          <w:rFonts w:ascii="Times New Roman Regular" w:hAnsi="Times New Roman Regular" w:cs="Times New Roman Regular"/>
        </w:rPr>
        <w:t>Our method inputs the vibration signals</w:t>
      </w:r>
      <w:r>
        <w:rPr>
          <w:rFonts w:ascii="Times New Roman Regular" w:hAnsi="Times New Roman Regular" w:cs="Times New Roman Regular"/>
        </w:rPr>
        <w:t xml:space="preserve"> through a shared CNN layer to obtain the convolution features. Then, the convolution features are decomposed into multi-scaled representations. The interaction between multi-scale features in different layers avoids insufficient interaction </w:t>
      </w:r>
      <w:r w:rsidR="006D07F3">
        <w:rPr>
          <w:rFonts w:ascii="Times New Roman Regular" w:hAnsi="Times New Roman Regular" w:cs="Times New Roman Regular"/>
        </w:rPr>
        <w:t>problems</w:t>
      </w:r>
      <w:r>
        <w:rPr>
          <w:rFonts w:ascii="Times New Roman Regular" w:hAnsi="Times New Roman Regular" w:cs="Times New Roman Regular"/>
        </w:rPr>
        <w:t xml:space="preserve"> with stitching only in the last layer</w:t>
      </w:r>
      <w:del w:id="10" w:author="Charlie X" w:date="2024-08-22T15:29:00Z" w16du:dateUtc="2024-08-22T07:29:00Z">
        <w:r w:rsidDel="004F3BE5">
          <w:rPr>
            <w:rFonts w:ascii="Times New Roman Regular" w:hAnsi="Times New Roman Regular" w:cs="Times New Roman Regular"/>
          </w:rPr>
          <w:delText xml:space="preserve"> and</w:delText>
        </w:r>
        <w:r w:rsidDel="006C79D9">
          <w:rPr>
            <w:rFonts w:ascii="Times New Roman Regular" w:hAnsi="Times New Roman Regular" w:cs="Times New Roman Regular"/>
          </w:rPr>
          <w:delText xml:space="preserve"> finally </w:delText>
        </w:r>
        <w:r w:rsidR="006D07F3" w:rsidDel="004F3BE5">
          <w:rPr>
            <w:rFonts w:ascii="Times New Roman Regular" w:hAnsi="Times New Roman Regular" w:cs="Times New Roman Regular"/>
          </w:rPr>
          <w:delText>improves</w:delText>
        </w:r>
      </w:del>
      <w:ins w:id="11" w:author="Charlie X" w:date="2024-08-22T15:29:00Z" w16du:dateUtc="2024-08-22T07:29:00Z">
        <w:r w:rsidR="004F3BE5">
          <w:rPr>
            <w:rFonts w:ascii="Times New Roman Regular" w:hAnsi="Times New Roman Regular" w:cs="Times New Roman Regular"/>
          </w:rPr>
          <w:t>. Finally, it improves</w:t>
        </w:r>
      </w:ins>
      <w:r>
        <w:rPr>
          <w:rFonts w:ascii="Times New Roman Regular" w:hAnsi="Times New Roman Regular" w:cs="Times New Roman Regular"/>
        </w:rPr>
        <w:t xml:space="preserve"> the robustness and generalization ability of the diagnosis model. Our model is validated in the CWRU dataset, and the experimental results illustrate that the proposed method achieves increased accuracy and stability compared to the model without sufficient interactions. </w:t>
      </w:r>
    </w:p>
    <w:p w14:paraId="64C51B0B" w14:textId="77777777" w:rsidR="00A07C00" w:rsidRDefault="00A07C00">
      <w:pPr>
        <w:rPr>
          <w:rFonts w:ascii="Times New Roman Regular" w:hAnsi="Times New Roman Regular" w:cs="Times New Roman Regular"/>
        </w:rPr>
      </w:pPr>
    </w:p>
    <w:p w14:paraId="78AB52F4" w14:textId="2E09C223" w:rsidR="00A07C00" w:rsidRDefault="00000000">
      <w:pPr>
        <w:rPr>
          <w:rFonts w:ascii="Times New Roman Regular" w:hAnsi="Times New Roman Regular" w:cs="Times New Roman Regular"/>
        </w:rPr>
      </w:pPr>
      <w:commentRangeStart w:id="12"/>
      <w:r>
        <w:rPr>
          <w:rFonts w:ascii="Times New Roman Regular" w:hAnsi="Times New Roman Regular" w:cs="Times New Roman Regular"/>
        </w:rPr>
        <w:t xml:space="preserve">The </w:t>
      </w:r>
      <w:r w:rsidR="00827060">
        <w:rPr>
          <w:rFonts w:ascii="Times New Roman Regular" w:hAnsi="Times New Roman Regular" w:cs="Times New Roman Regular"/>
        </w:rPr>
        <w:t xml:space="preserve">rest of our paper </w:t>
      </w:r>
      <w:ins w:id="13" w:author="Charlie X" w:date="2024-08-22T15:30:00Z" w16du:dateUtc="2024-08-22T07:30:00Z">
        <w:r w:rsidR="004F3BE5">
          <w:rPr>
            <w:rFonts w:ascii="Times New Roman Regular" w:hAnsi="Times New Roman Regular" w:cs="Times New Roman Regular" w:hint="eastAsia"/>
          </w:rPr>
          <w:t xml:space="preserve">is organized as </w:t>
        </w:r>
      </w:ins>
      <w:r w:rsidR="00827060">
        <w:rPr>
          <w:rFonts w:ascii="Times New Roman Regular" w:hAnsi="Times New Roman Regular" w:cs="Times New Roman Regular"/>
        </w:rPr>
        <w:t>follows</w:t>
      </w:r>
      <w:del w:id="14" w:author="Charlie X" w:date="2024-08-22T15:30:00Z" w16du:dateUtc="2024-08-22T07:30:00Z">
        <w:r w:rsidR="00827060" w:rsidDel="004F3BE5">
          <w:rPr>
            <w:rFonts w:ascii="Times New Roman Regular" w:hAnsi="Times New Roman Regular" w:cs="Times New Roman Regular"/>
          </w:rPr>
          <w:delText xml:space="preserve"> a structure</w:delText>
        </w:r>
      </w:del>
      <w:r w:rsidR="00827060">
        <w:rPr>
          <w:rFonts w:ascii="Times New Roman Regular" w:hAnsi="Times New Roman Regular" w:cs="Times New Roman Regular"/>
        </w:rPr>
        <w:t xml:space="preserve">: In Section 2, we introduced the preliminary part, in which we briefly introduced </w:t>
      </w:r>
      <w:ins w:id="15" w:author="Charlie X" w:date="2024-08-22T15:30:00Z" w16du:dateUtc="2024-08-22T07:30:00Z">
        <w:r w:rsidR="00213319">
          <w:rPr>
            <w:rFonts w:ascii="Times New Roman Regular" w:hAnsi="Times New Roman Regular" w:cs="Times New Roman Regular" w:hint="eastAsia"/>
          </w:rPr>
          <w:t xml:space="preserve">the </w:t>
        </w:r>
      </w:ins>
      <w:r w:rsidR="00827060">
        <w:rPr>
          <w:rFonts w:ascii="Times New Roman Regular" w:hAnsi="Times New Roman Regular" w:cs="Times New Roman Regular"/>
        </w:rPr>
        <w:t xml:space="preserve">CNN structure. In Section 3, we introduced the methodology </w:t>
      </w:r>
      <w:del w:id="16" w:author="Charlie X" w:date="2024-08-22T15:30:00Z" w16du:dateUtc="2024-08-22T07:30:00Z">
        <w:r w:rsidR="00827060" w:rsidDel="00213319">
          <w:rPr>
            <w:rFonts w:ascii="Times New Roman Regular" w:hAnsi="Times New Roman Regular" w:cs="Times New Roman Regular"/>
          </w:rPr>
          <w:delText xml:space="preserve">section </w:delText>
        </w:r>
      </w:del>
      <w:r w:rsidR="00827060">
        <w:rPr>
          <w:rFonts w:ascii="Times New Roman Regular" w:hAnsi="Times New Roman Regular" w:cs="Times New Roman Regular"/>
        </w:rPr>
        <w:t>and explained the method proposed in our paper in detail. In Section 4, we conducted and introduced the validation process on the CWRU dataset. Finally, in Section 5, we concluded</w:t>
      </w:r>
      <w:r>
        <w:rPr>
          <w:rFonts w:ascii="Times New Roman Regular" w:hAnsi="Times New Roman Regular" w:cs="Times New Roman Regular"/>
        </w:rPr>
        <w:t xml:space="preserve"> the paper. </w:t>
      </w:r>
      <w:commentRangeEnd w:id="12"/>
      <w:r w:rsidR="00213319">
        <w:rPr>
          <w:rStyle w:val="CommentReference"/>
        </w:rPr>
        <w:commentReference w:id="12"/>
      </w:r>
    </w:p>
    <w:p w14:paraId="3EDE3AB6" w14:textId="77777777" w:rsidR="003968E6" w:rsidRDefault="003968E6" w:rsidP="003968E6">
      <w:pPr>
        <w:rPr>
          <w:rFonts w:ascii="Times New Roman Regular" w:hAnsi="Times New Roman Regular" w:cs="Times New Roman Regular"/>
        </w:rPr>
      </w:pPr>
    </w:p>
    <w:p w14:paraId="3E5430F6" w14:textId="7C323EDD" w:rsidR="00A07C00" w:rsidRPr="003968E6" w:rsidRDefault="00000000" w:rsidP="003968E6">
      <w:pPr>
        <w:pStyle w:val="ListParagraph"/>
        <w:numPr>
          <w:ilvl w:val="0"/>
          <w:numId w:val="6"/>
        </w:numPr>
        <w:rPr>
          <w:rFonts w:ascii="Times New Roman Regular" w:hAnsi="Times New Roman Regular" w:cs="Times New Roman Regular"/>
          <w:b/>
          <w:bCs/>
        </w:rPr>
      </w:pPr>
      <w:r w:rsidRPr="003968E6">
        <w:rPr>
          <w:rFonts w:ascii="Times New Roman Regular" w:hAnsi="Times New Roman Regular" w:cs="Times New Roman Regular"/>
          <w:b/>
          <w:bCs/>
        </w:rPr>
        <w:t>Preliminary</w:t>
      </w:r>
    </w:p>
    <w:p w14:paraId="01DAD574" w14:textId="77777777" w:rsidR="00213319" w:rsidRDefault="00213319">
      <w:pPr>
        <w:rPr>
          <w:ins w:id="17" w:author="Charlie X" w:date="2024-08-22T15:31:00Z" w16du:dateUtc="2024-08-22T07:31:00Z"/>
          <w:rFonts w:ascii="Times New Roman Regular" w:hAnsi="Times New Roman Regular" w:cs="Times New Roman Regular"/>
        </w:rPr>
      </w:pPr>
    </w:p>
    <w:p w14:paraId="3EE710CE" w14:textId="3ABD0E50" w:rsidR="00A07C00" w:rsidRDefault="00000000">
      <w:pPr>
        <w:rPr>
          <w:rFonts w:ascii="Times New Roman Regular" w:hAnsi="Times New Roman Regular" w:cs="Times New Roman Regular"/>
        </w:rPr>
      </w:pPr>
      <w:r>
        <w:rPr>
          <w:rFonts w:ascii="Times New Roman Regular" w:hAnsi="Times New Roman Regular" w:cs="Times New Roman Regular"/>
        </w:rPr>
        <w:t xml:space="preserve">Convolutional neural network is a type of deep learning algorithm, a special type of multilayer perceptron neural network, which is </w:t>
      </w:r>
      <w:r w:rsidR="00BD1827">
        <w:rPr>
          <w:rFonts w:ascii="Times New Roman Regular" w:hAnsi="Times New Roman Regular" w:cs="Times New Roman Regular"/>
        </w:rPr>
        <w:t>specifically</w:t>
      </w:r>
      <w:r>
        <w:rPr>
          <w:rFonts w:ascii="Times New Roman Regular" w:hAnsi="Times New Roman Regular" w:cs="Times New Roman Regular"/>
        </w:rPr>
        <w:t xml:space="preserve"> designed for processing and analyzing visual data and information, such as images and videos. Its outstanding performance in extracting local </w:t>
      </w:r>
      <w:r w:rsidR="00BD1827">
        <w:rPr>
          <w:rFonts w:ascii="Times New Roman Regular" w:hAnsi="Times New Roman Regular" w:cs="Times New Roman Regular"/>
        </w:rPr>
        <w:t>features</w:t>
      </w:r>
      <w:r>
        <w:rPr>
          <w:rFonts w:ascii="Times New Roman Regular" w:hAnsi="Times New Roman Regular" w:cs="Times New Roman Regular"/>
        </w:rPr>
        <w:t xml:space="preserve"> from visual data allows it</w:t>
      </w:r>
      <w:r w:rsidR="007A4B57">
        <w:rPr>
          <w:rFonts w:ascii="Times New Roman Regular" w:hAnsi="Times New Roman Regular" w:cs="Times New Roman Regular" w:hint="eastAsia"/>
        </w:rPr>
        <w:t xml:space="preserve"> to capture visual feature just like </w:t>
      </w:r>
      <w:r w:rsidR="00004234">
        <w:rPr>
          <w:rFonts w:ascii="Times New Roman Regular" w:hAnsi="Times New Roman Regular" w:cs="Times New Roman Regular" w:hint="eastAsia"/>
        </w:rPr>
        <w:t>mammals do. The model</w:t>
      </w:r>
      <w:r w:rsidR="00DF643A">
        <w:rPr>
          <w:rFonts w:ascii="Times New Roman Regular" w:hAnsi="Times New Roman Regular" w:cs="Times New Roman Regular" w:hint="eastAsia"/>
        </w:rPr>
        <w:t xml:space="preserve"> </w:t>
      </w:r>
      <w:r>
        <w:rPr>
          <w:rFonts w:ascii="Times New Roman Regular" w:hAnsi="Times New Roman Regular" w:cs="Times New Roman Regular"/>
        </w:rPr>
        <w:t xml:space="preserve">was </w:t>
      </w:r>
      <w:r w:rsidR="00E770F5">
        <w:rPr>
          <w:rFonts w:ascii="Times New Roman Regular" w:hAnsi="Times New Roman Regular" w:cs="Times New Roman Regular"/>
        </w:rPr>
        <w:t>initially proposed</w:t>
      </w:r>
      <w:r>
        <w:rPr>
          <w:rFonts w:ascii="Times New Roman Regular" w:hAnsi="Times New Roman Regular" w:cs="Times New Roman Regular"/>
        </w:rPr>
        <w:t xml:space="preserve"> by LeCun et al. [23]</w:t>
      </w:r>
      <w:r w:rsidR="00DF643A">
        <w:rPr>
          <w:rFonts w:ascii="Times New Roman Regular" w:hAnsi="Times New Roman Regular" w:cs="Times New Roman Regular" w:hint="eastAsia"/>
        </w:rPr>
        <w:t xml:space="preserve"> in a classification task for handwritten digits and</w:t>
      </w:r>
      <w:r>
        <w:rPr>
          <w:rFonts w:ascii="Times New Roman Regular" w:hAnsi="Times New Roman Regular" w:cs="Times New Roman Regular"/>
        </w:rPr>
        <w:t xml:space="preserve"> </w:t>
      </w:r>
      <w:r w:rsidR="00BD1827">
        <w:rPr>
          <w:rFonts w:ascii="Times New Roman Regular" w:hAnsi="Times New Roman Regular" w:cs="Times New Roman Regular"/>
        </w:rPr>
        <w:t xml:space="preserve">is </w:t>
      </w:r>
      <w:r>
        <w:rPr>
          <w:rFonts w:ascii="Times New Roman Regular" w:hAnsi="Times New Roman Regular" w:cs="Times New Roman Regular"/>
        </w:rPr>
        <w:t xml:space="preserve">now widely utilized as a </w:t>
      </w:r>
      <w:r w:rsidR="00AB3138">
        <w:rPr>
          <w:rFonts w:ascii="Times New Roman Regular" w:hAnsi="Times New Roman Regular" w:cs="Times New Roman Regular"/>
        </w:rPr>
        <w:t>robust</w:t>
      </w:r>
      <w:r>
        <w:rPr>
          <w:rFonts w:ascii="Times New Roman Regular" w:hAnsi="Times New Roman Regular" w:cs="Times New Roman Regular"/>
        </w:rPr>
        <w:t xml:space="preserve"> machine learning algorithm to solve many problems </w:t>
      </w:r>
      <w:r w:rsidR="003878C8">
        <w:rPr>
          <w:rFonts w:ascii="Times New Roman Regular" w:hAnsi="Times New Roman Regular" w:cs="Times New Roman Regular" w:hint="eastAsia"/>
        </w:rPr>
        <w:t xml:space="preserve">and have wide applications in different domains. </w:t>
      </w:r>
    </w:p>
    <w:p w14:paraId="417C7498" w14:textId="77777777" w:rsidR="00A07C00" w:rsidRDefault="00A07C00">
      <w:pPr>
        <w:rPr>
          <w:rFonts w:ascii="Times New Roman Regular" w:hAnsi="Times New Roman Regular" w:cs="Times New Roman Regular"/>
        </w:rPr>
      </w:pPr>
    </w:p>
    <w:p w14:paraId="5E91C92D" w14:textId="2FC9B7EA" w:rsidR="00A07C00" w:rsidRPr="00EA18B4" w:rsidRDefault="003968E6" w:rsidP="003968E6">
      <w:pPr>
        <w:pStyle w:val="ListParagraph"/>
        <w:numPr>
          <w:ilvl w:val="1"/>
          <w:numId w:val="10"/>
        </w:numPr>
        <w:rPr>
          <w:rFonts w:ascii="Times New Roman Regular" w:hAnsi="Times New Roman Regular" w:cs="Times New Roman Regular"/>
          <w:b/>
          <w:bCs/>
          <w:rPrChange w:id="18" w:author="Charlie X" w:date="2024-08-22T15:31:00Z" w16du:dateUtc="2024-08-22T07:31:00Z">
            <w:rPr>
              <w:rFonts w:ascii="Times New Roman Regular" w:hAnsi="Times New Roman Regular" w:cs="Times New Roman Regular"/>
            </w:rPr>
          </w:rPrChange>
        </w:rPr>
      </w:pPr>
      <w:r w:rsidRPr="00EA18B4">
        <w:rPr>
          <w:rFonts w:ascii="Times New Roman Regular" w:hAnsi="Times New Roman Regular" w:cs="Times New Roman Regular" w:hint="eastAsia"/>
          <w:b/>
          <w:bCs/>
          <w:rPrChange w:id="19" w:author="Charlie X" w:date="2024-08-22T15:31:00Z" w16du:dateUtc="2024-08-22T07:31:00Z">
            <w:rPr>
              <w:rFonts w:ascii="Times New Roman Regular" w:hAnsi="Times New Roman Regular" w:cs="Times New Roman Regular" w:hint="eastAsia"/>
            </w:rPr>
          </w:rPrChange>
        </w:rPr>
        <w:t xml:space="preserve"> </w:t>
      </w:r>
      <w:r w:rsidRPr="00EA18B4">
        <w:rPr>
          <w:rFonts w:ascii="Times New Roman Regular" w:hAnsi="Times New Roman Regular" w:cs="Times New Roman Regular"/>
          <w:b/>
          <w:bCs/>
          <w:rPrChange w:id="20" w:author="Charlie X" w:date="2024-08-22T15:31:00Z" w16du:dateUtc="2024-08-22T07:31:00Z">
            <w:rPr>
              <w:rFonts w:ascii="Times New Roman Regular" w:hAnsi="Times New Roman Regular" w:cs="Times New Roman Regular"/>
            </w:rPr>
          </w:rPrChange>
        </w:rPr>
        <w:t xml:space="preserve">Convolutional layer </w:t>
      </w:r>
    </w:p>
    <w:p w14:paraId="19DFBB03" w14:textId="52531133" w:rsidR="00A07C00" w:rsidRDefault="00000000">
      <w:pPr>
        <w:pStyle w:val="ListParagraph"/>
        <w:ind w:left="0"/>
        <w:rPr>
          <w:rFonts w:ascii="Times New Roman Regular" w:hAnsi="Times New Roman Regular" w:cs="Times New Roman Regular"/>
        </w:rPr>
      </w:pPr>
      <w:r>
        <w:rPr>
          <w:rFonts w:ascii="Times New Roman Regular" w:hAnsi="Times New Roman Regular" w:cs="Times New Roman Regular"/>
        </w:rPr>
        <w:t xml:space="preserve">Convolutional layers </w:t>
      </w:r>
      <w:r w:rsidR="003878C8">
        <w:rPr>
          <w:rFonts w:ascii="Times New Roman Regular" w:hAnsi="Times New Roman Regular" w:cs="Times New Roman Regular" w:hint="eastAsia"/>
        </w:rPr>
        <w:t>contains a group of</w:t>
      </w:r>
      <w:r>
        <w:rPr>
          <w:rFonts w:ascii="Times New Roman Regular" w:hAnsi="Times New Roman Regular" w:cs="Times New Roman Regular"/>
        </w:rPr>
        <w:t xml:space="preserve"> </w:t>
      </w:r>
      <w:proofErr w:type="gramStart"/>
      <w:r>
        <w:rPr>
          <w:rFonts w:ascii="Times New Roman Regular" w:hAnsi="Times New Roman Regular" w:cs="Times New Roman Regular"/>
        </w:rPr>
        <w:t>filters</w:t>
      </w:r>
      <w:r w:rsidR="003878C8">
        <w:rPr>
          <w:rFonts w:ascii="Times New Roman Regular" w:hAnsi="Times New Roman Regular" w:cs="Times New Roman Regular" w:hint="eastAsia"/>
        </w:rPr>
        <w:t>(</w:t>
      </w:r>
      <w:proofErr w:type="gramEnd"/>
      <w:r w:rsidR="003878C8">
        <w:rPr>
          <w:rFonts w:ascii="Times New Roman Regular" w:hAnsi="Times New Roman Regular" w:cs="Times New Roman Regular" w:hint="eastAsia"/>
        </w:rPr>
        <w:t>convolution kernels)</w:t>
      </w:r>
      <w:r>
        <w:rPr>
          <w:rFonts w:ascii="Times New Roman Regular" w:hAnsi="Times New Roman Regular" w:cs="Times New Roman Regular"/>
        </w:rPr>
        <w:t xml:space="preserve"> that slide over the input image, automatically learning and extracting features from input images. Convolutional layers capture local patterns and spatial hierarchies in the data, </w:t>
      </w:r>
      <w:del w:id="21" w:author="Charlie X" w:date="2024-08-22T15:33:00Z" w16du:dateUtc="2024-08-22T07:33:00Z">
        <w:r w:rsidDel="004432ED">
          <w:rPr>
            <w:rFonts w:ascii="Times New Roman Regular" w:hAnsi="Times New Roman Regular" w:cs="Times New Roman Regular"/>
          </w:rPr>
          <w:delText xml:space="preserve">which </w:delText>
        </w:r>
        <w:r w:rsidR="00730716" w:rsidDel="004432ED">
          <w:rPr>
            <w:rFonts w:ascii="Times New Roman Regular" w:hAnsi="Times New Roman Regular" w:cs="Times New Roman Regular"/>
          </w:rPr>
          <w:delText xml:space="preserve">is </w:delText>
        </w:r>
      </w:del>
      <w:r>
        <w:rPr>
          <w:rFonts w:ascii="Times New Roman Regular" w:hAnsi="Times New Roman Regular" w:cs="Times New Roman Regular"/>
        </w:rPr>
        <w:t xml:space="preserve">illustrated in Fig. 1. It has two attractive advantages: 1) Sparse connection. Each kernel is connected with </w:t>
      </w:r>
      <w:r w:rsidR="00730716">
        <w:rPr>
          <w:rFonts w:ascii="Times New Roman Regular" w:hAnsi="Times New Roman Regular" w:cs="Times New Roman Regular" w:hint="eastAsia"/>
        </w:rPr>
        <w:t xml:space="preserve">a </w:t>
      </w:r>
      <w:r>
        <w:rPr>
          <w:rFonts w:ascii="Times New Roman Regular" w:hAnsi="Times New Roman Regular" w:cs="Times New Roman Regular"/>
        </w:rPr>
        <w:t>local patch of previous features which effectively reduce</w:t>
      </w:r>
      <w:r w:rsidR="00730716">
        <w:rPr>
          <w:rFonts w:ascii="Times New Roman Regular" w:hAnsi="Times New Roman Regular" w:cs="Times New Roman Regular" w:hint="eastAsia"/>
        </w:rPr>
        <w:t>s</w:t>
      </w:r>
      <w:r>
        <w:rPr>
          <w:rFonts w:ascii="Times New Roman Regular" w:hAnsi="Times New Roman Regular" w:cs="Times New Roman Regular"/>
        </w:rPr>
        <w:t xml:space="preserve"> the </w:t>
      </w:r>
      <w:proofErr w:type="gramStart"/>
      <w:r>
        <w:rPr>
          <w:rFonts w:ascii="Times New Roman Regular" w:hAnsi="Times New Roman Regular" w:cs="Times New Roman Regular"/>
        </w:rPr>
        <w:t>amount</w:t>
      </w:r>
      <w:proofErr w:type="gramEnd"/>
      <w:r>
        <w:rPr>
          <w:rFonts w:ascii="Times New Roman Regular" w:hAnsi="Times New Roman Regular" w:cs="Times New Roman Regular"/>
        </w:rPr>
        <w:t xml:space="preserve"> of parameters and accelerate</w:t>
      </w:r>
      <w:r w:rsidR="00730716">
        <w:rPr>
          <w:rFonts w:ascii="Times New Roman Regular" w:hAnsi="Times New Roman Regular" w:cs="Times New Roman Regular" w:hint="eastAsia"/>
        </w:rPr>
        <w:t>s</w:t>
      </w:r>
      <w:r>
        <w:rPr>
          <w:rFonts w:ascii="Times New Roman Regular" w:hAnsi="Times New Roman Regular" w:cs="Times New Roman Regular"/>
        </w:rPr>
        <w:t xml:space="preserve"> training. 2) Weight sharing. </w:t>
      </w:r>
      <w:r>
        <w:rPr>
          <w:rFonts w:ascii="Times New Roman Regular" w:hAnsi="Times New Roman Regular" w:cs="Times New Roman Regular"/>
        </w:rPr>
        <w:lastRenderedPageBreak/>
        <w:t>Feature map</w:t>
      </w:r>
      <w:r w:rsidR="00730716">
        <w:rPr>
          <w:rFonts w:ascii="Times New Roman Regular" w:hAnsi="Times New Roman Regular" w:cs="Times New Roman Regular" w:hint="eastAsia"/>
        </w:rPr>
        <w:t>s</w:t>
      </w:r>
      <w:r>
        <w:rPr>
          <w:rFonts w:ascii="Times New Roman Regular" w:hAnsi="Times New Roman Regular" w:cs="Times New Roman Regular"/>
        </w:rPr>
        <w:t xml:space="preserve"> share the same weight in the same kernels, which further </w:t>
      </w:r>
      <w:r w:rsidR="00730716">
        <w:rPr>
          <w:rFonts w:ascii="Times New Roman Regular" w:hAnsi="Times New Roman Regular" w:cs="Times New Roman Regular"/>
        </w:rPr>
        <w:t>reduces</w:t>
      </w:r>
      <w:r>
        <w:rPr>
          <w:rFonts w:ascii="Times New Roman Regular" w:hAnsi="Times New Roman Regular" w:cs="Times New Roman Regular"/>
        </w:rPr>
        <w:t xml:space="preserve"> the amount of parameters. Mathematically, let</w:t>
      </w:r>
      <w:r>
        <w:rPr>
          <w:rFonts w:ascii="Times New Roman Regular" w:hAnsi="Times New Roman Regular" w:cs="Times New Roman Regular"/>
          <w:b/>
          <w:bCs/>
        </w:rPr>
        <w:t xml:space="preserve"> </w:t>
      </w:r>
      <m:oMath>
        <m:r>
          <w:rPr>
            <w:rFonts w:ascii="DejaVu Math TeX Gyre" w:hAnsi="DejaVu Math TeX Gyre" w:cs="Times New Roman Regular"/>
          </w:rPr>
          <m:t xml:space="preserve">x∈ </m:t>
        </m:r>
        <m:sSup>
          <m:sSupPr>
            <m:ctrlPr>
              <w:rPr>
                <w:rFonts w:ascii="DejaVu Math TeX Gyre" w:hAnsi="DejaVu Math TeX Gyre" w:cs="Times New Roman Regular"/>
                <w:bCs/>
                <w:i/>
              </w:rPr>
            </m:ctrlPr>
          </m:sSupPr>
          <m:e>
            <m:r>
              <w:rPr>
                <w:rFonts w:ascii="DejaVu Math TeX Gyre" w:hAnsi="DejaVu Math TeX Gyre" w:cs="Times New Roman Regular"/>
              </w:rPr>
              <m:t>R</m:t>
            </m:r>
          </m:e>
          <m:sup>
            <m:r>
              <w:rPr>
                <w:rFonts w:ascii="DejaVu Math TeX Gyre" w:hAnsi="DejaVu Math TeX Gyre" w:cs="Times New Roman Regular"/>
              </w:rPr>
              <m:t xml:space="preserve">m*n </m:t>
            </m:r>
          </m:sup>
        </m:sSup>
      </m:oMath>
      <w:r>
        <w:rPr>
          <w:rFonts w:ascii="Times New Roman Regular" w:hAnsi="Times New Roman Regular" w:cs="Times New Roman Regular"/>
        </w:rPr>
        <w:t xml:space="preserve"> be the input image with </w:t>
      </w:r>
      <w:r w:rsidR="00BD1827">
        <w:rPr>
          <w:rFonts w:ascii="Times New Roman Regular" w:hAnsi="Times New Roman Regular" w:cs="Times New Roman Regular"/>
        </w:rPr>
        <w:t>a size</w:t>
      </w:r>
      <w:r w:rsidR="00BD1827">
        <w:rPr>
          <w:rFonts w:ascii="Times New Roman Regular" w:hAnsi="Times New Roman Regular" w:cs="Times New Roman Regular" w:hint="eastAsia"/>
        </w:rPr>
        <w:t xml:space="preserve"> </w:t>
      </w:r>
      <w:r>
        <w:rPr>
          <w:rFonts w:ascii="Times New Roman Regular" w:hAnsi="Times New Roman Regular" w:cs="Times New Roman Regular"/>
        </w:rPr>
        <w:t xml:space="preserve">of m*n, the </w:t>
      </w:r>
      <w:r>
        <w:rPr>
          <w:rFonts w:ascii="Times New Roman Regular" w:hAnsi="Times New Roman Regular" w:cs="Times New Roman Regular"/>
          <w:i/>
          <w:iCs/>
        </w:rPr>
        <w:t>j</w:t>
      </w:r>
      <w:r>
        <w:rPr>
          <w:rFonts w:ascii="Times New Roman Regular" w:hAnsi="Times New Roman Regular" w:cs="Times New Roman Regular"/>
        </w:rPr>
        <w:t>-</w:t>
      </w:r>
      <w:proofErr w:type="spellStart"/>
      <w:r>
        <w:rPr>
          <w:rFonts w:ascii="Times New Roman Regular" w:hAnsi="Times New Roman Regular" w:cs="Times New Roman Regular"/>
        </w:rPr>
        <w:t>th</w:t>
      </w:r>
      <w:proofErr w:type="spellEnd"/>
      <w:r>
        <w:rPr>
          <w:rFonts w:ascii="Times New Roman Regular" w:hAnsi="Times New Roman Regular" w:cs="Times New Roman Regular"/>
        </w:rPr>
        <w:t xml:space="preserve"> output feature map</w:t>
      </w:r>
      <m:oMath>
        <m:sSup>
          <m:sSupPr>
            <m:ctrlPr>
              <w:rPr>
                <w:rFonts w:ascii="DejaVu Math TeX Gyre" w:hAnsi="DejaVu Math TeX Gyre" w:cs="Times New Roman Regular"/>
                <w:i/>
              </w:rPr>
            </m:ctrlPr>
          </m:sSupPr>
          <m:e>
            <m:r>
              <w:rPr>
                <w:rFonts w:ascii="DejaVu Math TeX Gyre" w:hAnsi="DejaVu Math TeX Gyre" w:cs="Times New Roman Regular"/>
              </w:rPr>
              <m:t xml:space="preserve"> c</m:t>
            </m:r>
          </m:e>
          <m:sup>
            <m:r>
              <w:rPr>
                <w:rFonts w:ascii="DejaVu Math TeX Gyre" w:hAnsi="DejaVu Math TeX Gyre" w:cs="Times New Roman Regular"/>
              </w:rPr>
              <m:t>j</m:t>
            </m:r>
          </m:sup>
        </m:sSup>
      </m:oMath>
      <w:r>
        <w:rPr>
          <w:rFonts w:ascii="Times New Roman Regular" w:hAnsi="Times New Roman Regular" w:cs="Times New Roman Regular"/>
          <w:b/>
          <w:bCs/>
        </w:rPr>
        <w:t xml:space="preserve"> </w:t>
      </w:r>
      <w:r>
        <w:rPr>
          <w:rFonts w:ascii="Times New Roman Regular" w:hAnsi="Times New Roman Regular" w:cs="Times New Roman Regular"/>
        </w:rPr>
        <w:t>can be described as:</w:t>
      </w:r>
    </w:p>
    <w:p w14:paraId="371618A3" w14:textId="77777777" w:rsidR="00A07C00" w:rsidRDefault="00000000">
      <w:pPr>
        <w:pStyle w:val="ListParagraph"/>
        <w:ind w:left="360"/>
        <w:jc w:val="right"/>
        <w:rPr>
          <w:rFonts w:ascii="Times New Roman Regular" w:hAnsi="Times New Roman Regular" w:cs="Times New Roman Regular"/>
        </w:rPr>
      </w:pPr>
      <m:oMath>
        <m:sSup>
          <m:sSupPr>
            <m:ctrlPr>
              <w:rPr>
                <w:rFonts w:ascii="DejaVu Math TeX Gyre" w:hAnsi="DejaVu Math TeX Gyre" w:cs="Times New Roman Regular"/>
                <w:i/>
              </w:rPr>
            </m:ctrlPr>
          </m:sSupPr>
          <m:e>
            <m:r>
              <w:rPr>
                <w:rFonts w:ascii="DejaVu Math TeX Gyre" w:hAnsi="DejaVu Math TeX Gyre" w:cs="Times New Roman Regular"/>
              </w:rPr>
              <m:t>c</m:t>
            </m:r>
          </m:e>
          <m:sup>
            <m:r>
              <w:rPr>
                <w:rFonts w:ascii="DejaVu Math TeX Gyre" w:hAnsi="DejaVu Math TeX Gyre" w:cs="Times New Roman Regular"/>
              </w:rPr>
              <m:t>j</m:t>
            </m:r>
          </m:sup>
        </m:sSup>
        <m:r>
          <w:rPr>
            <w:rFonts w:ascii="DejaVu Math TeX Gyre" w:hAnsi="DejaVu Math TeX Gyre" w:cs="Times New Roman Regular"/>
          </w:rPr>
          <m:t>=x*</m:t>
        </m:r>
        <m:sSup>
          <m:sSupPr>
            <m:ctrlPr>
              <w:rPr>
                <w:rFonts w:ascii="DejaVu Math TeX Gyre" w:hAnsi="DejaVu Math TeX Gyre" w:cs="Times New Roman Regular"/>
                <w:i/>
              </w:rPr>
            </m:ctrlPr>
          </m:sSupPr>
          <m:e>
            <m:r>
              <w:rPr>
                <w:rFonts w:ascii="DejaVu Math TeX Gyre" w:hAnsi="DejaVu Math TeX Gyre" w:cs="Times New Roman Regular"/>
              </w:rPr>
              <m:t>w</m:t>
            </m:r>
          </m:e>
          <m:sup>
            <m:r>
              <w:rPr>
                <w:rFonts w:ascii="DejaVu Math TeX Gyre" w:hAnsi="DejaVu Math TeX Gyre" w:cs="Times New Roman Regular"/>
              </w:rPr>
              <m:t>j</m:t>
            </m:r>
          </m:sup>
        </m:sSup>
        <m:r>
          <w:rPr>
            <w:rFonts w:ascii="DejaVu Math TeX Gyre" w:hAnsi="DejaVu Math TeX Gyre" w:cs="Times New Roman Regular"/>
          </w:rPr>
          <m:t>+</m:t>
        </m:r>
        <m:sSup>
          <m:sSupPr>
            <m:ctrlPr>
              <w:rPr>
                <w:rFonts w:ascii="DejaVu Math TeX Gyre" w:hAnsi="DejaVu Math TeX Gyre" w:cs="Times New Roman Regular"/>
                <w:i/>
              </w:rPr>
            </m:ctrlPr>
          </m:sSupPr>
          <m:e>
            <m:r>
              <w:rPr>
                <w:rFonts w:ascii="DejaVu Math TeX Gyre" w:hAnsi="DejaVu Math TeX Gyre" w:cs="Times New Roman Regular"/>
              </w:rPr>
              <m:t>b</m:t>
            </m:r>
          </m:e>
          <m:sup>
            <m:r>
              <w:rPr>
                <w:rFonts w:ascii="DejaVu Math TeX Gyre" w:hAnsi="DejaVu Math TeX Gyre" w:cs="Times New Roman Regular"/>
              </w:rPr>
              <m:t>j</m:t>
            </m:r>
          </m:sup>
        </m:sSup>
      </m:oMath>
      <w:r>
        <w:rPr>
          <w:rFonts w:ascii="Times New Roman Regular" w:hAnsi="Times New Roman Regular" w:cs="Times New Roman Regular"/>
        </w:rPr>
        <w:t xml:space="preserve">                       </w:t>
      </w:r>
      <w:r>
        <w:rPr>
          <w:rFonts w:ascii="Times New Roman Regular" w:hAnsi="Times New Roman Regular" w:cs="Times New Roman Regular"/>
        </w:rPr>
        <w:t>（</w:t>
      </w:r>
      <w:r>
        <w:rPr>
          <w:rFonts w:ascii="Times New Roman Regular" w:hAnsi="Times New Roman Regular" w:cs="Times New Roman Regular"/>
        </w:rPr>
        <w:t>1</w:t>
      </w:r>
      <w:r>
        <w:rPr>
          <w:rFonts w:ascii="Times New Roman Regular" w:hAnsi="Times New Roman Regular" w:cs="Times New Roman Regular"/>
        </w:rPr>
        <w:t>）</w:t>
      </w:r>
    </w:p>
    <w:p w14:paraId="65BC080B" w14:textId="77777777" w:rsidR="00A07C00" w:rsidRDefault="00000000">
      <w:pPr>
        <w:pStyle w:val="ListParagraph"/>
        <w:ind w:left="0"/>
        <w:rPr>
          <w:rFonts w:ascii="Times New Roman Regular" w:hAnsi="Times New Roman Regular" w:cs="Times New Roman Regular"/>
        </w:rPr>
      </w:pPr>
      <w:r>
        <w:rPr>
          <w:rFonts w:ascii="Times New Roman Regular" w:hAnsi="Times New Roman Regular" w:cs="Times New Roman Regular"/>
        </w:rPr>
        <w:t xml:space="preserve">in which </w:t>
      </w:r>
      <m:oMath>
        <m:sSup>
          <m:sSupPr>
            <m:ctrlPr>
              <w:rPr>
                <w:rFonts w:ascii="DejaVu Math TeX Gyre" w:hAnsi="DejaVu Math TeX Gyre" w:cs="Times New Roman Regular"/>
                <w:i/>
              </w:rPr>
            </m:ctrlPr>
          </m:sSupPr>
          <m:e>
            <m:r>
              <w:rPr>
                <w:rFonts w:ascii="DejaVu Math TeX Gyre" w:hAnsi="DejaVu Math TeX Gyre" w:cs="Times New Roman Regular"/>
              </w:rPr>
              <m:t>w</m:t>
            </m:r>
          </m:e>
          <m:sup>
            <m:r>
              <w:rPr>
                <w:rFonts w:ascii="DejaVu Math TeX Gyre" w:hAnsi="DejaVu Math TeX Gyre" w:cs="Times New Roman Regular"/>
              </w:rPr>
              <m:t>j</m:t>
            </m:r>
          </m:sup>
        </m:sSup>
      </m:oMath>
      <w:r>
        <w:rPr>
          <w:rFonts w:ascii="Times New Roman Regular" w:hAnsi="Times New Roman Regular" w:cs="Times New Roman Regular"/>
          <w:b/>
          <w:bCs/>
        </w:rPr>
        <w:t xml:space="preserve"> </w:t>
      </w:r>
      <w:r>
        <w:rPr>
          <w:rFonts w:ascii="Times New Roman Regular" w:hAnsi="Times New Roman Regular" w:cs="Times New Roman Regular"/>
        </w:rPr>
        <w:t xml:space="preserve">represents the </w:t>
      </w:r>
      <w:r>
        <w:rPr>
          <w:rFonts w:ascii="Times New Roman Regular" w:hAnsi="Times New Roman Regular" w:cs="Times New Roman Regular"/>
          <w:i/>
          <w:iCs/>
        </w:rPr>
        <w:t>j</w:t>
      </w:r>
      <w:r>
        <w:rPr>
          <w:rFonts w:ascii="Times New Roman Regular" w:hAnsi="Times New Roman Regular" w:cs="Times New Roman Regular"/>
        </w:rPr>
        <w:t>-</w:t>
      </w:r>
      <w:proofErr w:type="spellStart"/>
      <w:r>
        <w:rPr>
          <w:rFonts w:ascii="Times New Roman Regular" w:hAnsi="Times New Roman Regular" w:cs="Times New Roman Regular"/>
        </w:rPr>
        <w:t>th</w:t>
      </w:r>
      <w:proofErr w:type="spellEnd"/>
      <w:r>
        <w:rPr>
          <w:rFonts w:ascii="Times New Roman Regular" w:hAnsi="Times New Roman Regular" w:cs="Times New Roman Regular"/>
        </w:rPr>
        <w:t xml:space="preserve"> filter weights and </w:t>
      </w:r>
      <m:oMath>
        <m:sSup>
          <m:sSupPr>
            <m:ctrlPr>
              <w:rPr>
                <w:rFonts w:ascii="DejaVu Math TeX Gyre" w:hAnsi="DejaVu Math TeX Gyre" w:cs="Times New Roman Regular"/>
                <w:i/>
              </w:rPr>
            </m:ctrlPr>
          </m:sSupPr>
          <m:e>
            <m:r>
              <w:rPr>
                <w:rFonts w:ascii="DejaVu Math TeX Gyre" w:hAnsi="DejaVu Math TeX Gyre" w:cs="Times New Roman Regular"/>
              </w:rPr>
              <m:t>b</m:t>
            </m:r>
          </m:e>
          <m:sup>
            <m:r>
              <w:rPr>
                <w:rFonts w:ascii="DejaVu Math TeX Gyre" w:hAnsi="DejaVu Math TeX Gyre" w:cs="Times New Roman Regular"/>
              </w:rPr>
              <m:t>j</m:t>
            </m:r>
          </m:sup>
        </m:sSup>
      </m:oMath>
      <w:r>
        <w:rPr>
          <w:rFonts w:ascii="Times New Roman Regular" w:hAnsi="Times New Roman Regular" w:cs="Times New Roman Regular"/>
        </w:rPr>
        <w:t xml:space="preserve"> denotes the bias of the filter, </w:t>
      </w:r>
      <m:oMath>
        <m:r>
          <w:rPr>
            <w:rFonts w:ascii="DejaVu Math TeX Gyre" w:hAnsi="DejaVu Math TeX Gyre" w:cs="Times New Roman Regular"/>
          </w:rPr>
          <m:t>*</m:t>
        </m:r>
      </m:oMath>
      <w:r>
        <w:rPr>
          <w:rFonts w:ascii="Times New Roman Regular" w:hAnsi="Times New Roman Regular" w:cs="Times New Roman Regular"/>
        </w:rPr>
        <w:t xml:space="preserve"> denotes the convolutional operation. </w:t>
      </w:r>
    </w:p>
    <w:p w14:paraId="798D7E3C" w14:textId="77777777" w:rsidR="00A07C00" w:rsidRDefault="00000000">
      <w:pPr>
        <w:pStyle w:val="ListParagraph"/>
        <w:ind w:left="360"/>
        <w:jc w:val="center"/>
        <w:rPr>
          <w:rFonts w:ascii="Times New Roman Regular" w:hAnsi="Times New Roman Regular" w:cs="Times New Roman Regular"/>
        </w:rPr>
      </w:pPr>
      <w:r>
        <w:rPr>
          <w:rFonts w:ascii="Times New Roman Regular" w:hAnsi="Times New Roman Regular" w:cs="Times New Roman Regular"/>
          <w:noProof/>
        </w:rPr>
        <w:drawing>
          <wp:inline distT="0" distB="0" distL="0" distR="0" wp14:anchorId="3EB86BC4" wp14:editId="440B0888">
            <wp:extent cx="5274310" cy="1851025"/>
            <wp:effectExtent l="0" t="0" r="2540" b="0"/>
            <wp:docPr id="157141860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418607" name="图片 1"/>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1851025"/>
                    </a:xfrm>
                    <a:prstGeom prst="rect">
                      <a:avLst/>
                    </a:prstGeom>
                  </pic:spPr>
                </pic:pic>
              </a:graphicData>
            </a:graphic>
          </wp:inline>
        </w:drawing>
      </w:r>
    </w:p>
    <w:p w14:paraId="4430C7BF" w14:textId="77777777" w:rsidR="00A07C00" w:rsidRDefault="00A07C00">
      <w:pPr>
        <w:jc w:val="center"/>
        <w:rPr>
          <w:rFonts w:ascii="Times New Roman Regular" w:hAnsi="Times New Roman Regular" w:cs="Times New Roman Regular"/>
        </w:rPr>
      </w:pPr>
    </w:p>
    <w:p w14:paraId="1E6BBF48" w14:textId="674EBBF9" w:rsidR="00A07C00" w:rsidRDefault="00000000">
      <w:pPr>
        <w:jc w:val="center"/>
        <w:rPr>
          <w:rFonts w:ascii="Times New Roman Regular" w:hAnsi="Times New Roman Regular" w:cs="Times New Roman Regular"/>
        </w:rPr>
      </w:pPr>
      <w:commentRangeStart w:id="22"/>
      <w:r>
        <w:rPr>
          <w:rFonts w:ascii="Times New Roman Regular" w:hAnsi="Times New Roman Regular" w:cs="Times New Roman Regular"/>
        </w:rPr>
        <w:t xml:space="preserve">Fig 1. An illustration of </w:t>
      </w:r>
      <w:r w:rsidR="006D07F3">
        <w:rPr>
          <w:rFonts w:ascii="Times New Roman Regular" w:hAnsi="Times New Roman Regular" w:cs="Times New Roman Regular"/>
        </w:rPr>
        <w:t xml:space="preserve">the </w:t>
      </w:r>
      <w:r>
        <w:rPr>
          <w:rFonts w:ascii="Times New Roman Regular" w:hAnsi="Times New Roman Regular" w:cs="Times New Roman Regular"/>
        </w:rPr>
        <w:t>convolution operation.</w:t>
      </w:r>
      <w:commentRangeEnd w:id="22"/>
      <w:r w:rsidR="00EA18B4">
        <w:rPr>
          <w:rStyle w:val="CommentReference"/>
        </w:rPr>
        <w:commentReference w:id="22"/>
      </w:r>
    </w:p>
    <w:p w14:paraId="2695FF48" w14:textId="77777777" w:rsidR="00A07C00" w:rsidRDefault="00A07C00">
      <w:pPr>
        <w:jc w:val="center"/>
        <w:rPr>
          <w:rFonts w:ascii="Times New Roman Regular" w:hAnsi="Times New Roman Regular" w:cs="Times New Roman Regular"/>
        </w:rPr>
      </w:pPr>
    </w:p>
    <w:p w14:paraId="636F23A1" w14:textId="58A4AB03" w:rsidR="00A07C00" w:rsidRPr="00EA18B4" w:rsidRDefault="003968E6" w:rsidP="003968E6">
      <w:pPr>
        <w:rPr>
          <w:rFonts w:ascii="Times New Roman Regular" w:hAnsi="Times New Roman Regular" w:cs="Times New Roman Regular"/>
          <w:b/>
          <w:bCs/>
          <w:rPrChange w:id="23" w:author="Charlie X" w:date="2024-08-22T15:32:00Z" w16du:dateUtc="2024-08-22T07:32:00Z">
            <w:rPr>
              <w:rFonts w:ascii="Times New Roman Regular" w:hAnsi="Times New Roman Regular" w:cs="Times New Roman Regular"/>
            </w:rPr>
          </w:rPrChange>
        </w:rPr>
      </w:pPr>
      <w:proofErr w:type="gramStart"/>
      <w:r w:rsidRPr="00EA18B4">
        <w:rPr>
          <w:rFonts w:ascii="Times New Roman Regular" w:hAnsi="Times New Roman Regular" w:cs="Times New Roman Regular" w:hint="eastAsia"/>
          <w:b/>
          <w:bCs/>
          <w:rPrChange w:id="24" w:author="Charlie X" w:date="2024-08-22T15:32:00Z" w16du:dateUtc="2024-08-22T07:32:00Z">
            <w:rPr>
              <w:rFonts w:ascii="Times New Roman Regular" w:hAnsi="Times New Roman Regular" w:cs="Times New Roman Regular" w:hint="eastAsia"/>
            </w:rPr>
          </w:rPrChange>
        </w:rPr>
        <w:t xml:space="preserve">2.2  </w:t>
      </w:r>
      <w:r w:rsidRPr="00EA18B4">
        <w:rPr>
          <w:rFonts w:ascii="Times New Roman Regular" w:hAnsi="Times New Roman Regular" w:cs="Times New Roman Regular"/>
          <w:b/>
          <w:bCs/>
          <w:rPrChange w:id="25" w:author="Charlie X" w:date="2024-08-22T15:32:00Z" w16du:dateUtc="2024-08-22T07:32:00Z">
            <w:rPr>
              <w:rFonts w:ascii="Times New Roman Regular" w:hAnsi="Times New Roman Regular" w:cs="Times New Roman Regular"/>
            </w:rPr>
          </w:rPrChange>
        </w:rPr>
        <w:t>Pooling</w:t>
      </w:r>
      <w:proofErr w:type="gramEnd"/>
      <w:r w:rsidRPr="00EA18B4">
        <w:rPr>
          <w:rFonts w:ascii="Times New Roman Regular" w:hAnsi="Times New Roman Regular" w:cs="Times New Roman Regular"/>
          <w:b/>
          <w:bCs/>
          <w:rPrChange w:id="26" w:author="Charlie X" w:date="2024-08-22T15:32:00Z" w16du:dateUtc="2024-08-22T07:32:00Z">
            <w:rPr>
              <w:rFonts w:ascii="Times New Roman Regular" w:hAnsi="Times New Roman Regular" w:cs="Times New Roman Regular"/>
            </w:rPr>
          </w:rPrChange>
        </w:rPr>
        <w:t xml:space="preserve"> layer</w:t>
      </w:r>
    </w:p>
    <w:p w14:paraId="39B6B35A" w14:textId="03D668E8" w:rsidR="00A07C00" w:rsidRDefault="00000000">
      <w:pPr>
        <w:pStyle w:val="ListParagraph"/>
        <w:ind w:left="0"/>
        <w:rPr>
          <w:rFonts w:ascii="Times New Roman Regular" w:hAnsi="Times New Roman Regular" w:cs="Times New Roman Regular"/>
        </w:rPr>
      </w:pPr>
      <w:r>
        <w:rPr>
          <w:rFonts w:ascii="Times New Roman Regular" w:hAnsi="Times New Roman Regular" w:cs="Times New Roman Regular"/>
        </w:rPr>
        <w:t>Pooling layers</w:t>
      </w:r>
      <w:r w:rsidR="00CA2951">
        <w:rPr>
          <w:rFonts w:ascii="Times New Roman Regular" w:hAnsi="Times New Roman Regular" w:cs="Times New Roman Regular" w:hint="eastAsia"/>
        </w:rPr>
        <w:t xml:space="preserve"> are built to</w:t>
      </w:r>
      <w:r>
        <w:rPr>
          <w:rFonts w:ascii="Times New Roman Regular" w:hAnsi="Times New Roman Regular" w:cs="Times New Roman Regular"/>
        </w:rPr>
        <w:t xml:space="preserve"> reduce the</w:t>
      </w:r>
      <w:r w:rsidR="00CA2951">
        <w:rPr>
          <w:rFonts w:ascii="Times New Roman Regular" w:hAnsi="Times New Roman Regular" w:cs="Times New Roman Regular" w:hint="eastAsia"/>
        </w:rPr>
        <w:t xml:space="preserve"> </w:t>
      </w:r>
      <w:r>
        <w:rPr>
          <w:rFonts w:ascii="Times New Roman Regular" w:hAnsi="Times New Roman Regular" w:cs="Times New Roman Regular"/>
        </w:rPr>
        <w:t xml:space="preserve">dimensions </w:t>
      </w:r>
      <w:r w:rsidR="00CA2951">
        <w:rPr>
          <w:rFonts w:ascii="Times New Roman Regular" w:hAnsi="Times New Roman Regular" w:cs="Times New Roman Regular" w:hint="eastAsia"/>
        </w:rPr>
        <w:t xml:space="preserve">and scale </w:t>
      </w:r>
      <w:r>
        <w:rPr>
          <w:rFonts w:ascii="Times New Roman Regular" w:hAnsi="Times New Roman Regular" w:cs="Times New Roman Regular"/>
        </w:rPr>
        <w:t xml:space="preserve">of the feature maps while </w:t>
      </w:r>
      <w:r w:rsidR="00CA2951">
        <w:rPr>
          <w:rFonts w:ascii="Times New Roman Regular" w:hAnsi="Times New Roman Regular" w:cs="Times New Roman Regular"/>
        </w:rPr>
        <w:t>retaining</w:t>
      </w:r>
      <w:r w:rsidR="00CA2951">
        <w:rPr>
          <w:rFonts w:ascii="Times New Roman Regular" w:hAnsi="Times New Roman Regular" w:cs="Times New Roman Regular" w:hint="eastAsia"/>
        </w:rPr>
        <w:t xml:space="preserve"> most of the important information of the data</w:t>
      </w:r>
      <w:r>
        <w:rPr>
          <w:rFonts w:ascii="Times New Roman Regular" w:hAnsi="Times New Roman Regular" w:cs="Times New Roman Regular"/>
        </w:rPr>
        <w:t>.</w:t>
      </w:r>
      <w:r w:rsidR="00CA2951">
        <w:rPr>
          <w:rFonts w:ascii="Times New Roman Regular" w:hAnsi="Times New Roman Regular" w:cs="Times New Roman Regular" w:hint="eastAsia"/>
        </w:rPr>
        <w:t xml:space="preserve"> It can effectively make the model smaller and reduce the </w:t>
      </w:r>
      <w:proofErr w:type="gramStart"/>
      <w:r w:rsidR="00CA2951">
        <w:rPr>
          <w:rFonts w:ascii="Times New Roman Regular" w:hAnsi="Times New Roman Regular" w:cs="Times New Roman Regular" w:hint="eastAsia"/>
        </w:rPr>
        <w:t>amount</w:t>
      </w:r>
      <w:proofErr w:type="gramEnd"/>
      <w:r w:rsidR="00CA2951">
        <w:rPr>
          <w:rFonts w:ascii="Times New Roman Regular" w:hAnsi="Times New Roman Regular" w:cs="Times New Roman Regular" w:hint="eastAsia"/>
        </w:rPr>
        <w:t xml:space="preserve"> of parameters.</w:t>
      </w:r>
      <w:r>
        <w:rPr>
          <w:rFonts w:ascii="Times New Roman Regular" w:hAnsi="Times New Roman Regular" w:cs="Times New Roman Regular"/>
        </w:rPr>
        <w:t xml:space="preserve"> </w:t>
      </w:r>
      <w:r w:rsidR="00CA2951">
        <w:rPr>
          <w:rFonts w:ascii="Times New Roman Regular" w:hAnsi="Times New Roman Regular" w:cs="Times New Roman Regular" w:hint="eastAsia"/>
        </w:rPr>
        <w:t>M</w:t>
      </w:r>
      <w:r>
        <w:rPr>
          <w:rFonts w:ascii="Times New Roman Regular" w:hAnsi="Times New Roman Regular" w:cs="Times New Roman Regular"/>
        </w:rPr>
        <w:t>ax pooling</w:t>
      </w:r>
      <w:r w:rsidR="00CA2951">
        <w:rPr>
          <w:rFonts w:ascii="Times New Roman Regular" w:hAnsi="Times New Roman Regular" w:cs="Times New Roman Regular" w:hint="eastAsia"/>
        </w:rPr>
        <w:t xml:space="preserve"> is the most commonly used pooling technique</w:t>
      </w:r>
      <w:r>
        <w:rPr>
          <w:rFonts w:ascii="Times New Roman Regular" w:hAnsi="Times New Roman Regular" w:cs="Times New Roman Regular"/>
        </w:rPr>
        <w:t xml:space="preserve"> which </w:t>
      </w:r>
      <w:r w:rsidR="00CA2951">
        <w:rPr>
          <w:rFonts w:ascii="Times New Roman Regular" w:hAnsi="Times New Roman Regular" w:cs="Times New Roman Regular" w:hint="eastAsia"/>
        </w:rPr>
        <w:t>works by extracting</w:t>
      </w:r>
      <w:r>
        <w:rPr>
          <w:rFonts w:ascii="Times New Roman Regular" w:hAnsi="Times New Roman Regular" w:cs="Times New Roman Regular"/>
        </w:rPr>
        <w:t xml:space="preserve"> the maximum value from a small window of the feature map. Average pooling, which extracts the average value, </w:t>
      </w:r>
      <w:r w:rsidR="00BD1827">
        <w:rPr>
          <w:rFonts w:ascii="Times New Roman Regular" w:hAnsi="Times New Roman Regular" w:cs="Times New Roman Regular"/>
        </w:rPr>
        <w:t>is</w:t>
      </w:r>
      <w:r>
        <w:rPr>
          <w:rFonts w:ascii="Times New Roman Regular" w:hAnsi="Times New Roman Regular" w:cs="Times New Roman Regular"/>
        </w:rPr>
        <w:t xml:space="preserve"> also widely used in </w:t>
      </w:r>
      <w:r w:rsidR="00BD1827">
        <w:rPr>
          <w:rFonts w:ascii="Times New Roman Regular" w:hAnsi="Times New Roman Regular" w:cs="Times New Roman Regular"/>
        </w:rPr>
        <w:t>applications</w:t>
      </w:r>
      <w:r>
        <w:rPr>
          <w:rFonts w:ascii="Times New Roman Regular" w:hAnsi="Times New Roman Regular" w:cs="Times New Roman Regular"/>
        </w:rPr>
        <w:t xml:space="preserve">. The mathematical description is as follows: </w:t>
      </w:r>
    </w:p>
    <w:p w14:paraId="310B51B2" w14:textId="77777777" w:rsidR="00A07C00" w:rsidRDefault="00000000">
      <w:pPr>
        <w:pStyle w:val="ListParagraph"/>
        <w:ind w:left="360"/>
        <w:rPr>
          <w:rFonts w:ascii="Times New Roman Regular" w:hAnsi="Times New Roman Regular" w:cs="Times New Roman Regular"/>
        </w:rPr>
      </w:pPr>
      <w:r>
        <w:rPr>
          <w:rFonts w:ascii="Times New Roman Regular" w:hAnsi="Times New Roman Regular" w:cs="Times New Roman Regular"/>
        </w:rPr>
        <w:t xml:space="preserve"> </w:t>
      </w:r>
    </w:p>
    <w:p w14:paraId="1A49F6E1" w14:textId="77777777" w:rsidR="00A07C00" w:rsidRDefault="00000000">
      <w:pPr>
        <w:pStyle w:val="ListParagraph"/>
        <w:ind w:left="360"/>
        <w:jc w:val="right"/>
        <w:rPr>
          <w:rFonts w:ascii="Times New Roman Regular" w:hAnsi="Times New Roman Regular" w:cs="Times New Roman Regular"/>
        </w:rPr>
      </w:pPr>
      <m:oMath>
        <m:r>
          <w:rPr>
            <w:rFonts w:ascii="DejaVu Math TeX Gyre" w:hAnsi="DejaVu Math TeX Gyre" w:cs="Times New Roman Regular"/>
          </w:rPr>
          <m:t xml:space="preserve"> </m:t>
        </m:r>
        <m:sSubSup>
          <m:sSubSupPr>
            <m:ctrlPr>
              <w:rPr>
                <w:rFonts w:ascii="DejaVu Math TeX Gyre" w:hAnsi="DejaVu Math TeX Gyre" w:cs="Times New Roman Regular"/>
                <w:i/>
              </w:rPr>
            </m:ctrlPr>
          </m:sSubSupPr>
          <m:e>
            <m:r>
              <w:rPr>
                <w:rFonts w:ascii="DejaVu Math TeX Gyre" w:hAnsi="DejaVu Math TeX Gyre" w:cs="Times New Roman Regular"/>
              </w:rPr>
              <m:t>p</m:t>
            </m:r>
          </m:e>
          <m:sub>
            <m:r>
              <w:rPr>
                <w:rFonts w:ascii="DejaVu Math TeX Gyre" w:hAnsi="DejaVu Math TeX Gyre" w:cs="Times New Roman Regular"/>
              </w:rPr>
              <m:t>k</m:t>
            </m:r>
          </m:sub>
          <m:sup>
            <m:r>
              <w:rPr>
                <w:rFonts w:ascii="DejaVu Math TeX Gyre" w:hAnsi="DejaVu Math TeX Gyre" w:cs="Times New Roman Regular"/>
              </w:rPr>
              <m:t>j</m:t>
            </m:r>
          </m:sup>
        </m:sSubSup>
        <m:r>
          <w:rPr>
            <w:rFonts w:ascii="DejaVu Math TeX Gyre" w:hAnsi="DejaVu Math TeX Gyre" w:cs="Times New Roman Regular"/>
          </w:rPr>
          <m:t>=</m:t>
        </m:r>
        <m:func>
          <m:funcPr>
            <m:ctrlPr>
              <w:rPr>
                <w:rFonts w:ascii="DejaVu Math TeX Gyre" w:hAnsi="DejaVu Math TeX Gyre" w:cs="Times New Roman Regular"/>
                <w:i/>
              </w:rPr>
            </m:ctrlPr>
          </m:funcPr>
          <m:fName>
            <m:r>
              <w:rPr>
                <w:rFonts w:ascii="DejaVu Math TeX Gyre" w:hAnsi="DejaVu Math TeX Gyre" w:cs="Times New Roman Regular"/>
              </w:rPr>
              <m:t>max</m:t>
            </m:r>
          </m:fName>
          <m:e>
            <m:r>
              <w:rPr>
                <w:rFonts w:ascii="DejaVu Math TeX Gyre" w:hAnsi="DejaVu Math TeX Gyre" w:cs="Times New Roman Regular"/>
              </w:rPr>
              <m:t>{</m:t>
            </m:r>
            <m:sSubSup>
              <m:sSubSupPr>
                <m:ctrlPr>
                  <w:rPr>
                    <w:rFonts w:ascii="DejaVu Math TeX Gyre" w:hAnsi="DejaVu Math TeX Gyre" w:cs="Times New Roman Regular"/>
                    <w:i/>
                  </w:rPr>
                </m:ctrlPr>
              </m:sSubSupPr>
              <m:e>
                <m:r>
                  <w:rPr>
                    <w:rFonts w:ascii="DejaVu Math TeX Gyre" w:hAnsi="DejaVu Math TeX Gyre" w:cs="Times New Roman Regular"/>
                  </w:rPr>
                  <m:t>c</m:t>
                </m:r>
              </m:e>
              <m:sub>
                <m:r>
                  <w:rPr>
                    <w:rFonts w:ascii="DejaVu Math TeX Gyre" w:hAnsi="DejaVu Math TeX Gyre" w:cs="Times New Roman Regular"/>
                  </w:rPr>
                  <m:t>s:s+r-1;t:t+r-1</m:t>
                </m:r>
              </m:sub>
              <m:sup>
                <m:r>
                  <w:rPr>
                    <w:rFonts w:ascii="DejaVu Math TeX Gyre" w:hAnsi="DejaVu Math TeX Gyre" w:cs="Times New Roman Regular"/>
                  </w:rPr>
                  <m:t>j</m:t>
                </m:r>
              </m:sup>
            </m:sSubSup>
            <m:r>
              <w:rPr>
                <w:rFonts w:ascii="DejaVu Math TeX Gyre" w:hAnsi="DejaVu Math TeX Gyre" w:cs="Times New Roman Regular"/>
              </w:rPr>
              <m:t>}</m:t>
            </m:r>
          </m:e>
        </m:func>
      </m:oMath>
      <w:r>
        <w:rPr>
          <w:rFonts w:ascii="Times New Roman Regular" w:hAnsi="Times New Roman Regular" w:cs="Times New Roman Regular"/>
        </w:rPr>
        <w:t xml:space="preserve">                      </w:t>
      </w:r>
      <w:r>
        <w:rPr>
          <w:rFonts w:ascii="Times New Roman Regular" w:hAnsi="Times New Roman Regular" w:cs="Times New Roman Regular"/>
        </w:rPr>
        <w:t>（</w:t>
      </w:r>
      <w:r>
        <w:rPr>
          <w:rFonts w:ascii="Times New Roman Regular" w:hAnsi="Times New Roman Regular" w:cs="Times New Roman Regular"/>
        </w:rPr>
        <w:t>2</w:t>
      </w:r>
      <w:r>
        <w:rPr>
          <w:rFonts w:ascii="Times New Roman Regular" w:hAnsi="Times New Roman Regular" w:cs="Times New Roman Regular"/>
        </w:rPr>
        <w:t>）</w:t>
      </w:r>
    </w:p>
    <w:p w14:paraId="2290C7B8" w14:textId="77777777" w:rsidR="00A07C00" w:rsidRDefault="00A07C00">
      <w:pPr>
        <w:pStyle w:val="ListParagraph"/>
        <w:ind w:left="360"/>
        <w:rPr>
          <w:rFonts w:ascii="Times New Roman Regular" w:hAnsi="Times New Roman Regular" w:cs="Times New Roman Regular"/>
        </w:rPr>
      </w:pPr>
    </w:p>
    <w:p w14:paraId="274A973E" w14:textId="77777777" w:rsidR="00A07C00" w:rsidRDefault="00000000">
      <w:pPr>
        <w:pStyle w:val="ListParagraph"/>
        <w:ind w:left="360"/>
        <w:jc w:val="right"/>
        <w:rPr>
          <w:rFonts w:ascii="Times New Roman Regular" w:hAnsi="Times New Roman Regular" w:cs="Times New Roman Regular"/>
        </w:rPr>
      </w:pPr>
      <m:oMath>
        <m:sSubSup>
          <m:sSubSupPr>
            <m:ctrlPr>
              <w:rPr>
                <w:rFonts w:ascii="DejaVu Math TeX Gyre" w:hAnsi="DejaVu Math TeX Gyre" w:cs="Times New Roman Regular"/>
                <w:i/>
              </w:rPr>
            </m:ctrlPr>
          </m:sSubSupPr>
          <m:e>
            <m:r>
              <w:rPr>
                <w:rFonts w:ascii="DejaVu Math TeX Gyre" w:hAnsi="DejaVu Math TeX Gyre" w:cs="Times New Roman Regular"/>
              </w:rPr>
              <m:t>p</m:t>
            </m:r>
          </m:e>
          <m:sub>
            <m:r>
              <w:rPr>
                <w:rFonts w:ascii="DejaVu Math TeX Gyre" w:hAnsi="DejaVu Math TeX Gyre" w:cs="Times New Roman Regular"/>
              </w:rPr>
              <m:t>k</m:t>
            </m:r>
          </m:sub>
          <m:sup>
            <m:r>
              <w:rPr>
                <w:rFonts w:ascii="DejaVu Math TeX Gyre" w:hAnsi="DejaVu Math TeX Gyre" w:cs="Times New Roman Regular"/>
              </w:rPr>
              <m:t>j</m:t>
            </m:r>
          </m:sup>
        </m:sSubSup>
        <m:r>
          <w:rPr>
            <w:rFonts w:ascii="DejaVu Math TeX Gyre" w:hAnsi="DejaVu Math TeX Gyre" w:cs="Times New Roman Regular"/>
          </w:rPr>
          <m:t>=avg{</m:t>
        </m:r>
        <m:sSubSup>
          <m:sSubSupPr>
            <m:ctrlPr>
              <w:rPr>
                <w:rFonts w:ascii="DejaVu Math TeX Gyre" w:hAnsi="DejaVu Math TeX Gyre" w:cs="Times New Roman Regular"/>
                <w:i/>
              </w:rPr>
            </m:ctrlPr>
          </m:sSubSupPr>
          <m:e>
            <m:r>
              <w:rPr>
                <w:rFonts w:ascii="DejaVu Math TeX Gyre" w:hAnsi="DejaVu Math TeX Gyre" w:cs="Times New Roman Regular"/>
              </w:rPr>
              <m:t>c</m:t>
            </m:r>
          </m:e>
          <m:sub>
            <m:r>
              <w:rPr>
                <w:rFonts w:ascii="DejaVu Math TeX Gyre" w:hAnsi="DejaVu Math TeX Gyre" w:cs="Times New Roman Regular"/>
              </w:rPr>
              <m:t>s:s+r-1;t:t+r-1</m:t>
            </m:r>
          </m:sub>
          <m:sup>
            <m:r>
              <w:rPr>
                <w:rFonts w:ascii="DejaVu Math TeX Gyre" w:hAnsi="DejaVu Math TeX Gyre" w:cs="Times New Roman Regular"/>
              </w:rPr>
              <m:t>j</m:t>
            </m:r>
          </m:sup>
        </m:sSubSup>
        <m:r>
          <w:rPr>
            <w:rFonts w:ascii="DejaVu Math TeX Gyre" w:hAnsi="DejaVu Math TeX Gyre" w:cs="Times New Roman Regular"/>
          </w:rPr>
          <m:t>}</m:t>
        </m:r>
      </m:oMath>
      <w:r>
        <w:rPr>
          <w:rFonts w:ascii="Times New Roman Regular" w:hAnsi="Times New Roman Regular" w:cs="Times New Roman Regular"/>
        </w:rPr>
        <w:t xml:space="preserve">                      </w:t>
      </w:r>
      <w:r>
        <w:rPr>
          <w:rFonts w:ascii="Times New Roman Regular" w:hAnsi="Times New Roman Regular" w:cs="Times New Roman Regular"/>
        </w:rPr>
        <w:t>（</w:t>
      </w:r>
      <w:r>
        <w:rPr>
          <w:rFonts w:ascii="Times New Roman Regular" w:hAnsi="Times New Roman Regular" w:cs="Times New Roman Regular"/>
        </w:rPr>
        <w:t>3</w:t>
      </w:r>
      <w:r>
        <w:rPr>
          <w:rFonts w:ascii="Times New Roman Regular" w:hAnsi="Times New Roman Regular" w:cs="Times New Roman Regular"/>
        </w:rPr>
        <w:t>）</w:t>
      </w:r>
    </w:p>
    <w:p w14:paraId="7398DE3E" w14:textId="61AB0342" w:rsidR="00A07C00" w:rsidRDefault="00000000">
      <w:pPr>
        <w:pStyle w:val="ListParagraph"/>
        <w:ind w:left="0"/>
        <w:rPr>
          <w:rFonts w:ascii="Times New Roman Regular" w:hAnsi="Times New Roman Regular" w:cs="Times New Roman Regular"/>
        </w:rPr>
      </w:pPr>
      <w:r>
        <w:rPr>
          <w:rFonts w:ascii="Times New Roman Regular" w:hAnsi="Times New Roman Regular" w:cs="Times New Roman Regular"/>
        </w:rPr>
        <w:t xml:space="preserve">where </w:t>
      </w:r>
      <m:oMath>
        <m:sSup>
          <m:sSupPr>
            <m:ctrlPr>
              <w:rPr>
                <w:rFonts w:ascii="DejaVu Math TeX Gyre" w:hAnsi="DejaVu Math TeX Gyre" w:cs="Times New Roman Regular"/>
                <w:i/>
              </w:rPr>
            </m:ctrlPr>
          </m:sSupPr>
          <m:e>
            <m:r>
              <w:rPr>
                <w:rFonts w:ascii="DejaVu Math TeX Gyre" w:hAnsi="DejaVu Math TeX Gyre" w:cs="Times New Roman Regular"/>
              </w:rPr>
              <m:t>c</m:t>
            </m:r>
          </m:e>
          <m:sup>
            <m:r>
              <w:rPr>
                <w:rFonts w:ascii="DejaVu Math TeX Gyre" w:hAnsi="DejaVu Math TeX Gyre" w:cs="Times New Roman Regular"/>
              </w:rPr>
              <m:t>j</m:t>
            </m:r>
          </m:sup>
        </m:sSup>
      </m:oMath>
      <w:r>
        <w:rPr>
          <w:rFonts w:ascii="Times New Roman Regular" w:hAnsi="Times New Roman Regular" w:cs="Times New Roman Regular"/>
        </w:rPr>
        <w:t xml:space="preserve"> represent</w:t>
      </w:r>
      <w:r w:rsidR="007B227E">
        <w:rPr>
          <w:rFonts w:ascii="Times New Roman Regular" w:hAnsi="Times New Roman Regular" w:cs="Times New Roman Regular" w:hint="eastAsia"/>
        </w:rPr>
        <w:t>s</w:t>
      </w:r>
      <w:r>
        <w:rPr>
          <w:rFonts w:ascii="Times New Roman Regular" w:hAnsi="Times New Roman Regular" w:cs="Times New Roman Regular"/>
        </w:rPr>
        <w:t xml:space="preserve"> the input,</w:t>
      </w:r>
      <w:r>
        <w:rPr>
          <w:rFonts w:ascii="Times New Roman Regular" w:hAnsi="Times New Roman Regular" w:cs="Times New Roman Regular"/>
          <w:b/>
          <w:bCs/>
        </w:rPr>
        <w:t xml:space="preserve"> </w:t>
      </w:r>
      <w:r>
        <w:rPr>
          <w:rFonts w:ascii="Times New Roman Regular" w:hAnsi="Times New Roman Regular" w:cs="Times New Roman Regular"/>
        </w:rPr>
        <w:t xml:space="preserve">r is the pooling size, </w:t>
      </w:r>
      <m:oMath>
        <m:sSubSup>
          <m:sSubSupPr>
            <m:ctrlPr>
              <w:rPr>
                <w:rFonts w:ascii="DejaVu Math TeX Gyre" w:hAnsi="DejaVu Math TeX Gyre" w:cs="Times New Roman Regular"/>
                <w:i/>
              </w:rPr>
            </m:ctrlPr>
          </m:sSubSupPr>
          <m:e>
            <m:r>
              <w:rPr>
                <w:rFonts w:ascii="DejaVu Math TeX Gyre" w:hAnsi="DejaVu Math TeX Gyre" w:cs="Times New Roman Regular"/>
              </w:rPr>
              <m:t>p</m:t>
            </m:r>
          </m:e>
          <m:sub>
            <m:r>
              <w:rPr>
                <w:rFonts w:ascii="DejaVu Math TeX Gyre" w:hAnsi="DejaVu Math TeX Gyre" w:cs="Times New Roman Regular"/>
              </w:rPr>
              <m:t>k</m:t>
            </m:r>
          </m:sub>
          <m:sup>
            <m:r>
              <w:rPr>
                <w:rFonts w:ascii="DejaVu Math TeX Gyre" w:hAnsi="DejaVu Math TeX Gyre" w:cs="Times New Roman Regular"/>
              </w:rPr>
              <m:t>j</m:t>
            </m:r>
          </m:sup>
        </m:sSubSup>
      </m:oMath>
      <w:r>
        <w:rPr>
          <w:rFonts w:ascii="Times New Roman Regular" w:hAnsi="Times New Roman Regular" w:cs="Times New Roman Regular"/>
          <w:b/>
          <w:bCs/>
        </w:rPr>
        <w:t xml:space="preserve"> </w:t>
      </w:r>
      <w:r>
        <w:rPr>
          <w:rFonts w:ascii="Times New Roman Regular" w:hAnsi="Times New Roman Regular" w:cs="Times New Roman Regular"/>
        </w:rPr>
        <w:t>represent</w:t>
      </w:r>
      <w:r w:rsidR="007B227E">
        <w:rPr>
          <w:rFonts w:ascii="Times New Roman Regular" w:hAnsi="Times New Roman Regular" w:cs="Times New Roman Regular" w:hint="eastAsia"/>
        </w:rPr>
        <w:t>s</w:t>
      </w:r>
      <w:r>
        <w:rPr>
          <w:rFonts w:ascii="Times New Roman Regular" w:hAnsi="Times New Roman Regular" w:cs="Times New Roman Regular"/>
        </w:rPr>
        <w:t xml:space="preserve"> the output. s and t denote the current position of the input.</w:t>
      </w:r>
    </w:p>
    <w:p w14:paraId="4A92DD9E" w14:textId="77777777" w:rsidR="00A07C00" w:rsidRDefault="00A07C00">
      <w:pPr>
        <w:pStyle w:val="ListParagraph"/>
        <w:ind w:left="0"/>
        <w:rPr>
          <w:rFonts w:ascii="Times New Roman Regular" w:hAnsi="Times New Roman Regular" w:cs="Times New Roman Regular"/>
        </w:rPr>
      </w:pPr>
    </w:p>
    <w:p w14:paraId="7F4CE237" w14:textId="7AD5349F" w:rsidR="00A07C00" w:rsidRPr="00EA18B4" w:rsidRDefault="003968E6" w:rsidP="003968E6">
      <w:pPr>
        <w:rPr>
          <w:rFonts w:ascii="Times New Roman Regular" w:hAnsi="Times New Roman Regular" w:cs="Times New Roman Regular"/>
          <w:b/>
          <w:bCs/>
          <w:rPrChange w:id="27" w:author="Charlie X" w:date="2024-08-22T15:32:00Z" w16du:dateUtc="2024-08-22T07:32:00Z">
            <w:rPr>
              <w:rFonts w:ascii="Times New Roman Regular" w:hAnsi="Times New Roman Regular" w:cs="Times New Roman Regular"/>
            </w:rPr>
          </w:rPrChange>
        </w:rPr>
      </w:pPr>
      <w:proofErr w:type="gramStart"/>
      <w:r w:rsidRPr="00EA18B4">
        <w:rPr>
          <w:rFonts w:ascii="Times New Roman Regular" w:hAnsi="Times New Roman Regular" w:cs="Times New Roman Regular" w:hint="eastAsia"/>
          <w:b/>
          <w:bCs/>
          <w:rPrChange w:id="28" w:author="Charlie X" w:date="2024-08-22T15:32:00Z" w16du:dateUtc="2024-08-22T07:32:00Z">
            <w:rPr>
              <w:rFonts w:ascii="Times New Roman Regular" w:hAnsi="Times New Roman Regular" w:cs="Times New Roman Regular" w:hint="eastAsia"/>
            </w:rPr>
          </w:rPrChange>
        </w:rPr>
        <w:t xml:space="preserve">2.3  </w:t>
      </w:r>
      <w:r w:rsidRPr="00EA18B4">
        <w:rPr>
          <w:rFonts w:ascii="Times New Roman Regular" w:hAnsi="Times New Roman Regular" w:cs="Times New Roman Regular"/>
          <w:b/>
          <w:bCs/>
          <w:rPrChange w:id="29" w:author="Charlie X" w:date="2024-08-22T15:32:00Z" w16du:dateUtc="2024-08-22T07:32:00Z">
            <w:rPr>
              <w:rFonts w:ascii="Times New Roman Regular" w:hAnsi="Times New Roman Regular" w:cs="Times New Roman Regular"/>
            </w:rPr>
          </w:rPrChange>
        </w:rPr>
        <w:t>Dropout</w:t>
      </w:r>
      <w:proofErr w:type="gramEnd"/>
      <w:del w:id="30" w:author="Charlie X" w:date="2024-08-22T15:32:00Z" w16du:dateUtc="2024-08-22T07:32:00Z">
        <w:r w:rsidRPr="00EA18B4" w:rsidDel="00EA18B4">
          <w:rPr>
            <w:rFonts w:ascii="Times New Roman Regular" w:hAnsi="Times New Roman Regular" w:cs="Times New Roman Regular"/>
            <w:b/>
            <w:bCs/>
            <w:rPrChange w:id="31" w:author="Charlie X" w:date="2024-08-22T15:32:00Z" w16du:dateUtc="2024-08-22T07:32:00Z">
              <w:rPr>
                <w:rFonts w:ascii="Times New Roman Regular" w:hAnsi="Times New Roman Regular" w:cs="Times New Roman Regular"/>
              </w:rPr>
            </w:rPrChange>
          </w:rPr>
          <w:delText xml:space="preserve"> [</w:delText>
        </w:r>
        <w:r w:rsidR="00BD1827" w:rsidRPr="00EA18B4" w:rsidDel="00EA18B4">
          <w:rPr>
            <w:rFonts w:ascii="Times New Roman Regular" w:hAnsi="Times New Roman Regular" w:cs="Times New Roman Regular" w:hint="eastAsia"/>
            <w:b/>
            <w:bCs/>
            <w:rPrChange w:id="32" w:author="Charlie X" w:date="2024-08-22T15:32:00Z" w16du:dateUtc="2024-08-22T07:32:00Z">
              <w:rPr>
                <w:rFonts w:ascii="Times New Roman Regular" w:hAnsi="Times New Roman Regular" w:cs="Times New Roman Regular" w:hint="eastAsia"/>
              </w:rPr>
            </w:rPrChange>
          </w:rPr>
          <w:delText>29</w:delText>
        </w:r>
        <w:r w:rsidRPr="00EA18B4" w:rsidDel="00EA18B4">
          <w:rPr>
            <w:rFonts w:ascii="Times New Roman Regular" w:hAnsi="Times New Roman Regular" w:cs="Times New Roman Regular"/>
            <w:b/>
            <w:bCs/>
            <w:rPrChange w:id="33" w:author="Charlie X" w:date="2024-08-22T15:32:00Z" w16du:dateUtc="2024-08-22T07:32:00Z">
              <w:rPr>
                <w:rFonts w:ascii="Times New Roman Regular" w:hAnsi="Times New Roman Regular" w:cs="Times New Roman Regular"/>
              </w:rPr>
            </w:rPrChange>
          </w:rPr>
          <w:delText>]</w:delText>
        </w:r>
      </w:del>
    </w:p>
    <w:p w14:paraId="438F66CB" w14:textId="2C9907EB" w:rsidR="00A07C00" w:rsidRDefault="00000000">
      <w:pPr>
        <w:pStyle w:val="ListParagraph"/>
        <w:ind w:left="0"/>
        <w:rPr>
          <w:rFonts w:ascii="Times New Roman Regular" w:hAnsi="Times New Roman Regular" w:cs="Times New Roman Regular"/>
        </w:rPr>
      </w:pPr>
      <w:r>
        <w:rPr>
          <w:rFonts w:ascii="Times New Roman Regular" w:hAnsi="Times New Roman Regular" w:cs="Times New Roman Regular"/>
        </w:rPr>
        <w:t xml:space="preserve">Dropout is a technique </w:t>
      </w:r>
      <w:r w:rsidR="00CA2951">
        <w:rPr>
          <w:rFonts w:ascii="Times New Roman Regular" w:hAnsi="Times New Roman Regular" w:cs="Times New Roman Regular" w:hint="eastAsia"/>
        </w:rPr>
        <w:t xml:space="preserve">widely </w:t>
      </w:r>
      <w:r>
        <w:rPr>
          <w:rFonts w:ascii="Times New Roman Regular" w:hAnsi="Times New Roman Regular" w:cs="Times New Roman Regular"/>
        </w:rPr>
        <w:t xml:space="preserve">used in convolutional neural </w:t>
      </w:r>
      <w:r w:rsidR="00BD1827">
        <w:rPr>
          <w:rFonts w:ascii="Times New Roman Regular" w:hAnsi="Times New Roman Regular" w:cs="Times New Roman Regular"/>
        </w:rPr>
        <w:t>networks</w:t>
      </w:r>
      <w:r>
        <w:rPr>
          <w:rFonts w:ascii="Times New Roman Regular" w:hAnsi="Times New Roman Regular" w:cs="Times New Roman Regular"/>
        </w:rPr>
        <w:t xml:space="preserve"> to prevent overfitting and improve </w:t>
      </w:r>
      <w:r w:rsidR="00BD1827">
        <w:rPr>
          <w:rFonts w:ascii="Times New Roman Regular" w:hAnsi="Times New Roman Regular" w:cs="Times New Roman Regular"/>
        </w:rPr>
        <w:t xml:space="preserve">the </w:t>
      </w:r>
      <w:r>
        <w:rPr>
          <w:rFonts w:ascii="Times New Roman Regular" w:hAnsi="Times New Roman Regular" w:cs="Times New Roman Regular"/>
        </w:rPr>
        <w:t>generalization ability of the model. It works by randomly deactivating a certain proportion of neurons during each training iteration. The purpose of doing this is to prevent the model from relying too much on the data which probably lead</w:t>
      </w:r>
      <w:r w:rsidR="007B227E">
        <w:rPr>
          <w:rFonts w:ascii="Times New Roman Regular" w:hAnsi="Times New Roman Regular" w:cs="Times New Roman Regular" w:hint="eastAsia"/>
        </w:rPr>
        <w:t>s</w:t>
      </w:r>
      <w:r>
        <w:rPr>
          <w:rFonts w:ascii="Times New Roman Regular" w:hAnsi="Times New Roman Regular" w:cs="Times New Roman Regular"/>
        </w:rPr>
        <w:t xml:space="preserve"> to overfitting. </w:t>
      </w:r>
      <w:r w:rsidR="007B227E">
        <w:rPr>
          <w:rFonts w:ascii="Times New Roman Regular" w:hAnsi="Times New Roman Regular" w:cs="Times New Roman Regular"/>
        </w:rPr>
        <w:t>It</w:t>
      </w:r>
      <w:r>
        <w:rPr>
          <w:rFonts w:ascii="Times New Roman Regular" w:hAnsi="Times New Roman Regular" w:cs="Times New Roman Regular"/>
        </w:rPr>
        <w:t xml:space="preserve"> also provides a way to</w:t>
      </w:r>
      <w:r w:rsidR="00CA2951">
        <w:rPr>
          <w:rFonts w:ascii="Times New Roman Regular" w:hAnsi="Times New Roman Regular" w:cs="Times New Roman Regular" w:hint="eastAsia"/>
        </w:rPr>
        <w:t xml:space="preserve"> </w:t>
      </w:r>
      <w:r>
        <w:rPr>
          <w:rFonts w:ascii="Times New Roman Regular" w:hAnsi="Times New Roman Regular" w:cs="Times New Roman Regular"/>
        </w:rPr>
        <w:t>combine different models</w:t>
      </w:r>
      <w:r w:rsidR="00CA2951">
        <w:rPr>
          <w:rFonts w:ascii="Times New Roman Regular" w:hAnsi="Times New Roman Regular" w:cs="Times New Roman Regular" w:hint="eastAsia"/>
        </w:rPr>
        <w:t xml:space="preserve"> approximately</w:t>
      </w:r>
      <w:r>
        <w:rPr>
          <w:rFonts w:ascii="Times New Roman Regular" w:hAnsi="Times New Roman Regular" w:cs="Times New Roman Regular"/>
        </w:rPr>
        <w:t>, eventually improv</w:t>
      </w:r>
      <w:r w:rsidR="007B227E">
        <w:rPr>
          <w:rFonts w:ascii="Times New Roman Regular" w:hAnsi="Times New Roman Regular" w:cs="Times New Roman Regular" w:hint="eastAsia"/>
        </w:rPr>
        <w:t>ing</w:t>
      </w:r>
      <w:r>
        <w:rPr>
          <w:rFonts w:ascii="Times New Roman Regular" w:hAnsi="Times New Roman Regular" w:cs="Times New Roman Regular"/>
        </w:rPr>
        <w:t xml:space="preserve"> the model</w:t>
      </w:r>
      <w:r w:rsidR="00CA2951">
        <w:rPr>
          <w:rFonts w:ascii="Times New Roman Regular" w:hAnsi="Times New Roman Regular" w:cs="Times New Roman Regular"/>
        </w:rPr>
        <w:t>’</w:t>
      </w:r>
      <w:r w:rsidR="00CA2951">
        <w:rPr>
          <w:rFonts w:ascii="Times New Roman Regular" w:hAnsi="Times New Roman Regular" w:cs="Times New Roman Regular" w:hint="eastAsia"/>
        </w:rPr>
        <w:t xml:space="preserve">s </w:t>
      </w:r>
      <w:r w:rsidR="00421FDD">
        <w:rPr>
          <w:rFonts w:ascii="Times New Roman Regular" w:hAnsi="Times New Roman Regular" w:cs="Times New Roman Regular"/>
        </w:rPr>
        <w:t>performance</w:t>
      </w:r>
      <w:r>
        <w:rPr>
          <w:rFonts w:ascii="Times New Roman Regular" w:hAnsi="Times New Roman Regular" w:cs="Times New Roman Regular"/>
        </w:rPr>
        <w:t>.</w:t>
      </w:r>
    </w:p>
    <w:p w14:paraId="6F675BAD" w14:textId="77777777" w:rsidR="00A07C00" w:rsidRPr="007B227E" w:rsidRDefault="00A07C00">
      <w:pPr>
        <w:pStyle w:val="ListParagraph"/>
        <w:ind w:left="360"/>
        <w:rPr>
          <w:rFonts w:ascii="Times New Roman Regular" w:hAnsi="Times New Roman Regular" w:cs="Times New Roman Regular"/>
        </w:rPr>
      </w:pPr>
    </w:p>
    <w:p w14:paraId="6B34E532" w14:textId="0E9679FB" w:rsidR="00A07C00" w:rsidRPr="004432ED" w:rsidRDefault="003968E6" w:rsidP="003968E6">
      <w:pPr>
        <w:rPr>
          <w:rFonts w:ascii="Times New Roman Regular" w:hAnsi="Times New Roman Regular" w:cs="Times New Roman Regular"/>
          <w:b/>
          <w:bCs/>
          <w:rPrChange w:id="34" w:author="Charlie X" w:date="2024-08-22T15:32:00Z" w16du:dateUtc="2024-08-22T07:32:00Z">
            <w:rPr>
              <w:rFonts w:ascii="Times New Roman Regular" w:hAnsi="Times New Roman Regular" w:cs="Times New Roman Regular"/>
            </w:rPr>
          </w:rPrChange>
        </w:rPr>
      </w:pPr>
      <w:proofErr w:type="gramStart"/>
      <w:r w:rsidRPr="004432ED">
        <w:rPr>
          <w:rFonts w:ascii="Times New Roman Regular" w:hAnsi="Times New Roman Regular" w:cs="Times New Roman Regular" w:hint="eastAsia"/>
          <w:b/>
          <w:bCs/>
          <w:rPrChange w:id="35" w:author="Charlie X" w:date="2024-08-22T15:32:00Z" w16du:dateUtc="2024-08-22T07:32:00Z">
            <w:rPr>
              <w:rFonts w:ascii="Times New Roman Regular" w:hAnsi="Times New Roman Regular" w:cs="Times New Roman Regular" w:hint="eastAsia"/>
            </w:rPr>
          </w:rPrChange>
        </w:rPr>
        <w:t xml:space="preserve">2.4  </w:t>
      </w:r>
      <w:r w:rsidRPr="004432ED">
        <w:rPr>
          <w:rFonts w:ascii="Times New Roman Regular" w:hAnsi="Times New Roman Regular" w:cs="Times New Roman Regular"/>
          <w:b/>
          <w:bCs/>
          <w:rPrChange w:id="36" w:author="Charlie X" w:date="2024-08-22T15:32:00Z" w16du:dateUtc="2024-08-22T07:32:00Z">
            <w:rPr>
              <w:rFonts w:ascii="Times New Roman Regular" w:hAnsi="Times New Roman Regular" w:cs="Times New Roman Regular"/>
            </w:rPr>
          </w:rPrChange>
        </w:rPr>
        <w:t>Fully</w:t>
      </w:r>
      <w:proofErr w:type="gramEnd"/>
      <w:r w:rsidRPr="004432ED">
        <w:rPr>
          <w:rFonts w:ascii="Times New Roman Regular" w:hAnsi="Times New Roman Regular" w:cs="Times New Roman Regular"/>
          <w:b/>
          <w:bCs/>
          <w:rPrChange w:id="37" w:author="Charlie X" w:date="2024-08-22T15:32:00Z" w16du:dateUtc="2024-08-22T07:32:00Z">
            <w:rPr>
              <w:rFonts w:ascii="Times New Roman Regular" w:hAnsi="Times New Roman Regular" w:cs="Times New Roman Regular"/>
            </w:rPr>
          </w:rPrChange>
        </w:rPr>
        <w:t>-connected layer</w:t>
      </w:r>
    </w:p>
    <w:p w14:paraId="674997FD" w14:textId="7D4EB18F" w:rsidR="00A07C00" w:rsidRDefault="00000000">
      <w:pPr>
        <w:pStyle w:val="ListParagraph"/>
        <w:ind w:left="0"/>
        <w:rPr>
          <w:rFonts w:ascii="Times New Roman Regular" w:hAnsi="Times New Roman Regular" w:cs="Times New Roman Regular"/>
        </w:rPr>
      </w:pPr>
      <w:r>
        <w:rPr>
          <w:rFonts w:ascii="Times New Roman Regular" w:hAnsi="Times New Roman Regular" w:cs="Times New Roman Regular"/>
        </w:rPr>
        <w:t xml:space="preserve">The </w:t>
      </w:r>
      <w:proofErr w:type="gramStart"/>
      <w:r>
        <w:rPr>
          <w:rFonts w:ascii="Times New Roman Regular" w:hAnsi="Times New Roman Regular" w:cs="Times New Roman Regular"/>
        </w:rPr>
        <w:t>fully-connected</w:t>
      </w:r>
      <w:proofErr w:type="gramEnd"/>
      <w:r>
        <w:rPr>
          <w:rFonts w:ascii="Times New Roman Regular" w:hAnsi="Times New Roman Regular" w:cs="Times New Roman Regular"/>
        </w:rPr>
        <w:t xml:space="preserve"> layer often come</w:t>
      </w:r>
      <w:r w:rsidR="00BD1827">
        <w:rPr>
          <w:rFonts w:ascii="Times New Roman Regular" w:hAnsi="Times New Roman Regular" w:cs="Times New Roman Regular" w:hint="eastAsia"/>
        </w:rPr>
        <w:t>s</w:t>
      </w:r>
      <w:r>
        <w:rPr>
          <w:rFonts w:ascii="Times New Roman Regular" w:hAnsi="Times New Roman Regular" w:cs="Times New Roman Regular"/>
        </w:rPr>
        <w:t xml:space="preserve"> after convolutional layers. It connects every neuron from </w:t>
      </w:r>
      <w:r w:rsidR="00BD1827">
        <w:rPr>
          <w:rFonts w:ascii="Times New Roman Regular" w:hAnsi="Times New Roman Regular" w:cs="Times New Roman Regular"/>
        </w:rPr>
        <w:t xml:space="preserve">the </w:t>
      </w:r>
      <w:r>
        <w:rPr>
          <w:rFonts w:ascii="Times New Roman Regular" w:hAnsi="Times New Roman Regular" w:cs="Times New Roman Regular"/>
        </w:rPr>
        <w:lastRenderedPageBreak/>
        <w:t xml:space="preserve">previous layer to every neuron in </w:t>
      </w:r>
      <w:r w:rsidR="00BD1827">
        <w:rPr>
          <w:rFonts w:ascii="Times New Roman Regular" w:hAnsi="Times New Roman Regular" w:cs="Times New Roman Regular"/>
        </w:rPr>
        <w:t xml:space="preserve">the </w:t>
      </w:r>
      <w:r>
        <w:rPr>
          <w:rFonts w:ascii="Times New Roman Regular" w:hAnsi="Times New Roman Regular" w:cs="Times New Roman Regular"/>
        </w:rPr>
        <w:t xml:space="preserve">next layer and </w:t>
      </w:r>
      <w:r w:rsidR="00BD1827">
        <w:rPr>
          <w:rFonts w:ascii="Times New Roman Regular" w:hAnsi="Times New Roman Regular" w:cs="Times New Roman Regular"/>
        </w:rPr>
        <w:t>processes</w:t>
      </w:r>
      <w:r>
        <w:rPr>
          <w:rFonts w:ascii="Times New Roman Regular" w:hAnsi="Times New Roman Regular" w:cs="Times New Roman Regular"/>
        </w:rPr>
        <w:t xml:space="preserve"> </w:t>
      </w:r>
      <w:r w:rsidR="006D07F3">
        <w:rPr>
          <w:rFonts w:ascii="Times New Roman Regular" w:hAnsi="Times New Roman Regular" w:cs="Times New Roman Regular"/>
        </w:rPr>
        <w:t>features</w:t>
      </w:r>
      <w:r>
        <w:rPr>
          <w:rFonts w:ascii="Times New Roman Regular" w:hAnsi="Times New Roman Regular" w:cs="Times New Roman Regular"/>
        </w:rPr>
        <w:t xml:space="preserve"> further. It can be described mathematically as:</w:t>
      </w:r>
    </w:p>
    <w:p w14:paraId="0D58A340" w14:textId="77777777" w:rsidR="00A07C00" w:rsidRDefault="00000000">
      <w:pPr>
        <w:pStyle w:val="ListParagraph"/>
        <w:ind w:left="360"/>
        <w:jc w:val="right"/>
        <w:rPr>
          <w:rFonts w:ascii="Times New Roman Regular" w:hAnsi="Times New Roman Regular" w:cs="Times New Roman Regular"/>
        </w:rPr>
      </w:pPr>
      <m:oMath>
        <m:sSup>
          <m:sSupPr>
            <m:ctrlPr>
              <w:rPr>
                <w:rFonts w:ascii="DejaVu Math TeX Gyre" w:hAnsi="DejaVu Math TeX Gyre" w:cs="Times New Roman Regular"/>
                <w:i/>
              </w:rPr>
            </m:ctrlPr>
          </m:sSupPr>
          <m:e>
            <m:r>
              <w:rPr>
                <w:rFonts w:ascii="DejaVu Math TeX Gyre" w:hAnsi="DejaVu Math TeX Gyre" w:cs="Times New Roman Regular"/>
              </w:rPr>
              <m:t>fc</m:t>
            </m:r>
          </m:e>
          <m:sup>
            <m:r>
              <w:rPr>
                <w:rFonts w:ascii="DejaVu Math TeX Gyre" w:hAnsi="DejaVu Math TeX Gyre" w:cs="Times New Roman Regular"/>
              </w:rPr>
              <m:t>l</m:t>
            </m:r>
          </m:sup>
        </m:sSup>
        <m:r>
          <w:rPr>
            <w:rFonts w:ascii="DejaVu Math TeX Gyre" w:hAnsi="DejaVu Math TeX Gyre" w:cs="Times New Roman Regular"/>
          </w:rPr>
          <m:t>=σ(</m:t>
        </m:r>
        <m:sSup>
          <m:sSupPr>
            <m:ctrlPr>
              <w:rPr>
                <w:rFonts w:ascii="DejaVu Math TeX Gyre" w:hAnsi="DejaVu Math TeX Gyre" w:cs="Times New Roman Regular"/>
                <w:i/>
              </w:rPr>
            </m:ctrlPr>
          </m:sSupPr>
          <m:e>
            <m:r>
              <w:rPr>
                <w:rFonts w:ascii="DejaVu Math TeX Gyre" w:hAnsi="DejaVu Math TeX Gyre" w:cs="Times New Roman Regular"/>
              </w:rPr>
              <m:t>w</m:t>
            </m:r>
          </m:e>
          <m:sup>
            <m:r>
              <w:rPr>
                <w:rFonts w:ascii="DejaVu Math TeX Gyre" w:hAnsi="DejaVu Math TeX Gyre" w:cs="Times New Roman Regular"/>
              </w:rPr>
              <m:t>l</m:t>
            </m:r>
          </m:sup>
        </m:sSup>
        <m:r>
          <w:rPr>
            <w:rFonts w:ascii="DejaVu Math TeX Gyre" w:hAnsi="DejaVu Math TeX Gyre" w:cs="Times New Roman Regular"/>
          </w:rPr>
          <m:t>*</m:t>
        </m:r>
        <m:sSup>
          <m:sSupPr>
            <m:ctrlPr>
              <w:rPr>
                <w:rFonts w:ascii="DejaVu Math TeX Gyre" w:hAnsi="DejaVu Math TeX Gyre" w:cs="Times New Roman Regular"/>
                <w:i/>
              </w:rPr>
            </m:ctrlPr>
          </m:sSupPr>
          <m:e>
            <m:r>
              <w:rPr>
                <w:rFonts w:ascii="DejaVu Math TeX Gyre" w:hAnsi="DejaVu Math TeX Gyre" w:cs="Times New Roman Regular"/>
              </w:rPr>
              <m:t>fc</m:t>
            </m:r>
          </m:e>
          <m:sup>
            <m:r>
              <w:rPr>
                <w:rFonts w:ascii="DejaVu Math TeX Gyre" w:hAnsi="DejaVu Math TeX Gyre" w:cs="Times New Roman Regular"/>
              </w:rPr>
              <m:t>l-1</m:t>
            </m:r>
          </m:sup>
        </m:sSup>
        <m:r>
          <w:rPr>
            <w:rFonts w:ascii="DejaVu Math TeX Gyre" w:hAnsi="DejaVu Math TeX Gyre" w:cs="Times New Roman Regular"/>
          </w:rPr>
          <m:t>+</m:t>
        </m:r>
        <m:sSup>
          <m:sSupPr>
            <m:ctrlPr>
              <w:rPr>
                <w:rFonts w:ascii="DejaVu Math TeX Gyre" w:hAnsi="DejaVu Math TeX Gyre" w:cs="Times New Roman Regular"/>
                <w:i/>
              </w:rPr>
            </m:ctrlPr>
          </m:sSupPr>
          <m:e>
            <m:r>
              <w:rPr>
                <w:rFonts w:ascii="DejaVu Math TeX Gyre" w:hAnsi="DejaVu Math TeX Gyre" w:cs="Times New Roman Regular"/>
              </w:rPr>
              <m:t>b</m:t>
            </m:r>
          </m:e>
          <m:sup>
            <m:r>
              <w:rPr>
                <w:rFonts w:ascii="DejaVu Math TeX Gyre" w:hAnsi="DejaVu Math TeX Gyre" w:cs="Times New Roman Regular"/>
              </w:rPr>
              <m:t>l</m:t>
            </m:r>
          </m:sup>
        </m:sSup>
        <m:r>
          <w:rPr>
            <w:rFonts w:ascii="DejaVu Math TeX Gyre" w:hAnsi="DejaVu Math TeX Gyre" w:cs="Times New Roman Regular"/>
          </w:rPr>
          <m:t>)</m:t>
        </m:r>
      </m:oMath>
      <w:r>
        <w:rPr>
          <w:rFonts w:ascii="Times New Roman Regular" w:hAnsi="Times New Roman Regular" w:cs="Times New Roman Regular"/>
        </w:rPr>
        <w:t xml:space="preserve">                     </w:t>
      </w:r>
      <w:r>
        <w:rPr>
          <w:rFonts w:ascii="Times New Roman Regular" w:hAnsi="Times New Roman Regular" w:cs="Times New Roman Regular"/>
        </w:rPr>
        <w:t>（</w:t>
      </w:r>
      <w:r>
        <w:rPr>
          <w:rFonts w:ascii="Times New Roman Regular" w:hAnsi="Times New Roman Regular" w:cs="Times New Roman Regular"/>
        </w:rPr>
        <w:t>3</w:t>
      </w:r>
      <w:r>
        <w:rPr>
          <w:rFonts w:ascii="Times New Roman Regular" w:hAnsi="Times New Roman Regular" w:cs="Times New Roman Regular"/>
        </w:rPr>
        <w:t>）</w:t>
      </w:r>
    </w:p>
    <w:p w14:paraId="1C7B75AA" w14:textId="500417D5" w:rsidR="00A07C00" w:rsidRDefault="00000000">
      <w:pPr>
        <w:pStyle w:val="ListParagraph"/>
        <w:ind w:left="0"/>
        <w:rPr>
          <w:rFonts w:ascii="Times New Roman Regular" w:hAnsi="Times New Roman Regular" w:cs="Times New Roman Regular"/>
        </w:rPr>
      </w:pPr>
      <w:r>
        <w:rPr>
          <w:rFonts w:ascii="Times New Roman Regular" w:hAnsi="Times New Roman Regular" w:cs="Times New Roman Regular"/>
        </w:rPr>
        <w:t>wh</w:t>
      </w:r>
      <w:r w:rsidR="00BD1827">
        <w:rPr>
          <w:rFonts w:ascii="Times New Roman Regular" w:hAnsi="Times New Roman Regular" w:cs="Times New Roman Regular" w:hint="eastAsia"/>
        </w:rPr>
        <w:t>e</w:t>
      </w:r>
      <w:r>
        <w:rPr>
          <w:rFonts w:ascii="Times New Roman Regular" w:hAnsi="Times New Roman Regular" w:cs="Times New Roman Regular"/>
        </w:rPr>
        <w:t xml:space="preserve">re </w:t>
      </w:r>
      <m:oMath>
        <m:sSup>
          <m:sSupPr>
            <m:ctrlPr>
              <w:rPr>
                <w:rFonts w:ascii="DejaVu Math TeX Gyre" w:hAnsi="DejaVu Math TeX Gyre" w:cs="Times New Roman Regular"/>
                <w:i/>
              </w:rPr>
            </m:ctrlPr>
          </m:sSupPr>
          <m:e>
            <m:r>
              <w:rPr>
                <w:rFonts w:ascii="DejaVu Math TeX Gyre" w:hAnsi="DejaVu Math TeX Gyre" w:cs="Times New Roman Regular"/>
              </w:rPr>
              <m:t>fc</m:t>
            </m:r>
          </m:e>
          <m:sup>
            <m:r>
              <w:rPr>
                <w:rFonts w:ascii="DejaVu Math TeX Gyre" w:hAnsi="DejaVu Math TeX Gyre" w:cs="Times New Roman Regular"/>
              </w:rPr>
              <m:t>l</m:t>
            </m:r>
          </m:sup>
        </m:sSup>
      </m:oMath>
      <w:r>
        <w:rPr>
          <w:rFonts w:hAnsi="DejaVu Math TeX Gyre" w:cs="Times New Roman Regular" w:hint="eastAsia"/>
        </w:rPr>
        <w:t xml:space="preserve"> </w:t>
      </w:r>
      <w:r>
        <w:rPr>
          <w:rFonts w:ascii="Times New Roman Regular" w:hAnsi="Times New Roman Regular" w:cs="Times New Roman Regular"/>
        </w:rPr>
        <w:t>represents the output features of the l-</w:t>
      </w:r>
      <w:proofErr w:type="spellStart"/>
      <w:r>
        <w:rPr>
          <w:rFonts w:ascii="Times New Roman Regular" w:hAnsi="Times New Roman Regular" w:cs="Times New Roman Regular"/>
        </w:rPr>
        <w:t>th</w:t>
      </w:r>
      <w:proofErr w:type="spellEnd"/>
      <w:r>
        <w:rPr>
          <w:rFonts w:ascii="Times New Roman Regular" w:hAnsi="Times New Roman Regular" w:cs="Times New Roman Regular"/>
        </w:rPr>
        <w:t xml:space="preserve"> </w:t>
      </w:r>
      <w:r w:rsidR="00BD1827">
        <w:rPr>
          <w:rFonts w:ascii="Times New Roman Regular" w:hAnsi="Times New Roman Regular" w:cs="Times New Roman Regular"/>
        </w:rPr>
        <w:t>fully</w:t>
      </w:r>
      <w:r w:rsidR="00BD1827">
        <w:rPr>
          <w:rFonts w:ascii="Times New Roman Regular" w:hAnsi="Times New Roman Regular" w:cs="Times New Roman Regular" w:hint="eastAsia"/>
        </w:rPr>
        <w:t>-</w:t>
      </w:r>
      <w:r w:rsidR="00BD1827">
        <w:rPr>
          <w:rFonts w:ascii="Times New Roman Regular" w:hAnsi="Times New Roman Regular" w:cs="Times New Roman Regular"/>
        </w:rPr>
        <w:t>connected layer</w:t>
      </w:r>
      <w:r w:rsidR="007B227E">
        <w:rPr>
          <w:rFonts w:ascii="Times New Roman Regular" w:hAnsi="Times New Roman Regular" w:cs="Times New Roman Regular" w:hint="eastAsia"/>
        </w:rPr>
        <w:t xml:space="preserve">, </w:t>
      </w:r>
      <w:r>
        <w:rPr>
          <w:rFonts w:ascii="Times New Roman Regular" w:hAnsi="Times New Roman Regular" w:cs="Times New Roman Regular"/>
        </w:rPr>
        <w:t xml:space="preserve"> </w:t>
      </w:r>
      <m:oMath>
        <m:sSup>
          <m:sSupPr>
            <m:ctrlPr>
              <w:rPr>
                <w:rFonts w:ascii="DejaVu Math TeX Gyre" w:hAnsi="DejaVu Math TeX Gyre" w:cs="Times New Roman Regular"/>
                <w:i/>
              </w:rPr>
            </m:ctrlPr>
          </m:sSupPr>
          <m:e>
            <m:r>
              <w:rPr>
                <w:rFonts w:ascii="DejaVu Math TeX Gyre" w:hAnsi="DejaVu Math TeX Gyre" w:cs="Times New Roman Regular"/>
              </w:rPr>
              <m:t>w</m:t>
            </m:r>
          </m:e>
          <m:sup>
            <m:r>
              <w:rPr>
                <w:rFonts w:ascii="DejaVu Math TeX Gyre" w:hAnsi="DejaVu Math TeX Gyre" w:cs="Times New Roman Regular"/>
              </w:rPr>
              <m:t>l</m:t>
            </m:r>
          </m:sup>
        </m:sSup>
      </m:oMath>
      <w:r>
        <w:rPr>
          <w:rFonts w:ascii="Times New Roman Regular" w:hAnsi="Times New Roman Regular" w:cs="Times New Roman Regular"/>
        </w:rPr>
        <w:t xml:space="preserve"> and </w:t>
      </w:r>
      <m:oMath>
        <m:sSup>
          <m:sSupPr>
            <m:ctrlPr>
              <w:rPr>
                <w:rFonts w:ascii="DejaVu Math TeX Gyre" w:hAnsi="DejaVu Math TeX Gyre" w:cs="Times New Roman Regular"/>
                <w:i/>
              </w:rPr>
            </m:ctrlPr>
          </m:sSupPr>
          <m:e>
            <m:r>
              <w:rPr>
                <w:rFonts w:ascii="DejaVu Math TeX Gyre" w:hAnsi="DejaVu Math TeX Gyre" w:cs="Times New Roman Regular"/>
              </w:rPr>
              <m:t>b</m:t>
            </m:r>
          </m:e>
          <m:sup>
            <m:r>
              <w:rPr>
                <w:rFonts w:ascii="DejaVu Math TeX Gyre" w:hAnsi="DejaVu Math TeX Gyre" w:cs="Times New Roman Regular"/>
              </w:rPr>
              <m:t>l</m:t>
            </m:r>
          </m:sup>
        </m:sSup>
      </m:oMath>
      <w:r w:rsidR="007B227E">
        <w:rPr>
          <w:rFonts w:ascii="Times New Roman Regular" w:hAnsi="Times New Roman Regular" w:cs="Times New Roman Regular" w:hint="eastAsia"/>
        </w:rPr>
        <w:t xml:space="preserve"> denote</w:t>
      </w:r>
      <w:r>
        <w:rPr>
          <w:rFonts w:ascii="Times New Roman Regular" w:hAnsi="Times New Roman Regular" w:cs="Times New Roman Regular"/>
        </w:rPr>
        <w:t xml:space="preserve"> the weights and bias</w:t>
      </w:r>
      <w:r>
        <w:rPr>
          <w:rFonts w:ascii="Times New Roman Regular" w:hAnsi="Times New Roman Regular" w:cs="Times New Roman Regular" w:hint="eastAsia"/>
        </w:rPr>
        <w:t>,</w:t>
      </w:r>
      <w:r>
        <w:rPr>
          <w:rFonts w:ascii="Times New Roman Regular" w:hAnsi="Times New Roman Regular" w:cs="Times New Roman Regular"/>
        </w:rPr>
        <w:t xml:space="preserve"> respectively. </w:t>
      </w:r>
    </w:p>
    <w:p w14:paraId="475DC310" w14:textId="77777777" w:rsidR="00A07C00" w:rsidRPr="00BD1827" w:rsidRDefault="00A07C00">
      <w:pPr>
        <w:pStyle w:val="ListParagraph"/>
        <w:ind w:left="0"/>
        <w:rPr>
          <w:rFonts w:ascii="Times New Roman Regular" w:hAnsi="Times New Roman Regular" w:cs="Times New Roman Regular"/>
        </w:rPr>
      </w:pPr>
    </w:p>
    <w:p w14:paraId="73112183" w14:textId="731A5B63" w:rsidR="00A07C00" w:rsidRPr="004432ED" w:rsidRDefault="003968E6" w:rsidP="003968E6">
      <w:pPr>
        <w:rPr>
          <w:rFonts w:ascii="Times New Roman Regular" w:hAnsi="Times New Roman Regular" w:cs="Times New Roman Regular"/>
          <w:b/>
          <w:bCs/>
          <w:rPrChange w:id="38" w:author="Charlie X" w:date="2024-08-22T15:32:00Z" w16du:dateUtc="2024-08-22T07:32:00Z">
            <w:rPr>
              <w:rFonts w:ascii="Times New Roman Regular" w:hAnsi="Times New Roman Regular" w:cs="Times New Roman Regular"/>
            </w:rPr>
          </w:rPrChange>
        </w:rPr>
      </w:pPr>
      <w:proofErr w:type="gramStart"/>
      <w:r w:rsidRPr="004432ED">
        <w:rPr>
          <w:rFonts w:ascii="Times New Roman Regular" w:hAnsi="Times New Roman Regular" w:cs="Times New Roman Regular" w:hint="eastAsia"/>
          <w:b/>
          <w:bCs/>
          <w:rPrChange w:id="39" w:author="Charlie X" w:date="2024-08-22T15:32:00Z" w16du:dateUtc="2024-08-22T07:32:00Z">
            <w:rPr>
              <w:rFonts w:ascii="Times New Roman Regular" w:hAnsi="Times New Roman Regular" w:cs="Times New Roman Regular" w:hint="eastAsia"/>
            </w:rPr>
          </w:rPrChange>
        </w:rPr>
        <w:t xml:space="preserve">2.5  </w:t>
      </w:r>
      <w:r w:rsidRPr="004432ED">
        <w:rPr>
          <w:rFonts w:ascii="Times New Roman Regular" w:hAnsi="Times New Roman Regular" w:cs="Times New Roman Regular"/>
          <w:b/>
          <w:bCs/>
          <w:rPrChange w:id="40" w:author="Charlie X" w:date="2024-08-22T15:32:00Z" w16du:dateUtc="2024-08-22T07:32:00Z">
            <w:rPr>
              <w:rFonts w:ascii="Times New Roman Regular" w:hAnsi="Times New Roman Regular" w:cs="Times New Roman Regular"/>
            </w:rPr>
          </w:rPrChange>
        </w:rPr>
        <w:t>Softmax</w:t>
      </w:r>
      <w:proofErr w:type="gramEnd"/>
    </w:p>
    <w:p w14:paraId="733FA396" w14:textId="17C47328" w:rsidR="00A07C00" w:rsidRDefault="00000000">
      <w:pPr>
        <w:pStyle w:val="ListParagraph"/>
        <w:ind w:left="0"/>
        <w:rPr>
          <w:rFonts w:ascii="Times New Roman Regular" w:hAnsi="Times New Roman Regular" w:cs="Times New Roman Regular"/>
        </w:rPr>
      </w:pPr>
      <w:r>
        <w:rPr>
          <w:rFonts w:ascii="Times New Roman Regular" w:hAnsi="Times New Roman Regular" w:cs="Times New Roman Regular"/>
        </w:rPr>
        <w:t xml:space="preserve">The softmax function is often used in multi-class classification problems and is typically applied to the output layer of a neural network. It transforms the raw scores (also known as logits) into values that represent a probability distribution, ensuring that the probability values for each class are between 0 and 1, and the sum of all class probabilities is equal to 1. For given raw scores </w:t>
      </w:r>
      <m:oMath>
        <m:r>
          <w:rPr>
            <w:rFonts w:ascii="Cambria Math" w:hAnsi="Cambria Math" w:cs="Times New Roman Regular"/>
          </w:rPr>
          <m:t>s</m:t>
        </m:r>
        <m:r>
          <w:rPr>
            <w:rFonts w:ascii="DejaVu Math TeX Gyre" w:hAnsi="DejaVu Math TeX Gyre" w:cs="Times New Roman Regular"/>
          </w:rPr>
          <m:t>=</m:t>
        </m:r>
        <m:d>
          <m:dPr>
            <m:begChr m:val="["/>
            <m:endChr m:val="]"/>
            <m:ctrlPr>
              <w:rPr>
                <w:rFonts w:ascii="DejaVu Math TeX Gyre" w:hAnsi="DejaVu Math TeX Gyre" w:cs="Times New Roman Regular"/>
                <w:i/>
              </w:rPr>
            </m:ctrlPr>
          </m:dPr>
          <m:e>
            <m:sSub>
              <m:sSubPr>
                <m:ctrlPr>
                  <w:rPr>
                    <w:rFonts w:ascii="DejaVu Math TeX Gyre" w:hAnsi="DejaVu Math TeX Gyre" w:cs="Times New Roman Regular"/>
                    <w:i/>
                  </w:rPr>
                </m:ctrlPr>
              </m:sSubPr>
              <m:e>
                <m:r>
                  <w:rPr>
                    <w:rFonts w:ascii="Cambria Math" w:hAnsi="Cambria Math" w:cs="Times New Roman Regular"/>
                  </w:rPr>
                  <m:t>s</m:t>
                </m:r>
              </m:e>
              <m:sub>
                <m:r>
                  <w:rPr>
                    <w:rFonts w:ascii="DejaVu Math TeX Gyre" w:hAnsi="DejaVu Math TeX Gyre" w:cs="Times New Roman Regular"/>
                  </w:rPr>
                  <m:t>1</m:t>
                </m:r>
              </m:sub>
            </m:sSub>
            <m:r>
              <w:rPr>
                <w:rFonts w:ascii="DejaVu Math TeX Gyre" w:hAnsi="DejaVu Math TeX Gyre" w:cs="Times New Roman Regular"/>
              </w:rPr>
              <m:t>,</m:t>
            </m:r>
            <m:sSub>
              <m:sSubPr>
                <m:ctrlPr>
                  <w:rPr>
                    <w:rFonts w:ascii="DejaVu Math TeX Gyre" w:hAnsi="DejaVu Math TeX Gyre" w:cs="Times New Roman Regular"/>
                    <w:i/>
                  </w:rPr>
                </m:ctrlPr>
              </m:sSubPr>
              <m:e>
                <m:r>
                  <w:rPr>
                    <w:rFonts w:ascii="Cambria Math" w:hAnsi="Cambria Math" w:cs="Times New Roman Regular"/>
                  </w:rPr>
                  <m:t>s</m:t>
                </m:r>
              </m:e>
              <m:sub>
                <m:r>
                  <w:rPr>
                    <w:rFonts w:ascii="DejaVu Math TeX Gyre" w:hAnsi="DejaVu Math TeX Gyre" w:cs="Times New Roman Regular"/>
                  </w:rPr>
                  <m:t>2</m:t>
                </m:r>
              </m:sub>
            </m:sSub>
            <m:r>
              <w:rPr>
                <w:rFonts w:ascii="DejaVu Math TeX Gyre" w:hAnsi="DejaVu Math TeX Gyre" w:cs="Times New Roman Regular"/>
              </w:rPr>
              <m:t>…,</m:t>
            </m:r>
            <m:sSub>
              <m:sSubPr>
                <m:ctrlPr>
                  <w:rPr>
                    <w:rFonts w:ascii="DejaVu Math TeX Gyre" w:hAnsi="DejaVu Math TeX Gyre" w:cs="Times New Roman Regular"/>
                    <w:i/>
                  </w:rPr>
                </m:ctrlPr>
              </m:sSubPr>
              <m:e>
                <m:r>
                  <w:rPr>
                    <w:rFonts w:ascii="Cambria Math" w:hAnsi="Cambria Math" w:cs="Times New Roman Regular"/>
                  </w:rPr>
                  <m:t>s</m:t>
                </m:r>
              </m:e>
              <m:sub>
                <m:r>
                  <w:rPr>
                    <w:rFonts w:ascii="DejaVu Math TeX Gyre" w:hAnsi="DejaVu Math TeX Gyre" w:cs="Times New Roman Regular"/>
                  </w:rPr>
                  <m:t>n</m:t>
                </m:r>
              </m:sub>
            </m:sSub>
          </m:e>
        </m:d>
      </m:oMath>
      <w:r>
        <w:rPr>
          <w:rFonts w:ascii="Times New Roman Regular" w:hAnsi="Times New Roman Regular" w:cs="Times New Roman Regular"/>
        </w:rPr>
        <w:t>, the mathematical description of the softmax function is:</w:t>
      </w:r>
    </w:p>
    <w:p w14:paraId="6B739B37" w14:textId="474A1AE8" w:rsidR="00A07C00" w:rsidRDefault="00000000">
      <w:pPr>
        <w:pStyle w:val="ListParagraph"/>
        <w:ind w:left="360"/>
        <w:jc w:val="right"/>
        <w:rPr>
          <w:rFonts w:ascii="Times New Roman Regular" w:hAnsi="Times New Roman Regular" w:cs="Times New Roman Regular"/>
        </w:rPr>
      </w:pPr>
      <m:oMath>
        <m:sSub>
          <m:sSubPr>
            <m:ctrlPr>
              <w:rPr>
                <w:rFonts w:ascii="DejaVu Math TeX Gyre" w:hAnsi="DejaVu Math TeX Gyre" w:cs="Times New Roman Regular"/>
                <w:i/>
              </w:rPr>
            </m:ctrlPr>
          </m:sSubPr>
          <m:e>
            <m:r>
              <w:rPr>
                <w:rFonts w:ascii="DejaVu Math TeX Gyre" w:hAnsi="DejaVu Math TeX Gyre" w:cs="Times New Roman Regular"/>
              </w:rPr>
              <m:t>p</m:t>
            </m:r>
          </m:e>
          <m:sub>
            <m:r>
              <w:rPr>
                <w:rFonts w:ascii="DejaVu Math TeX Gyre" w:hAnsi="DejaVu Math TeX Gyre" w:cs="Times New Roman Regular"/>
              </w:rPr>
              <m:t>j</m:t>
            </m:r>
          </m:sub>
        </m:sSub>
        <m:r>
          <w:rPr>
            <w:rFonts w:ascii="DejaVu Math TeX Gyre" w:hAnsi="DejaVu Math TeX Gyre" w:cs="Times New Roman Regular"/>
          </w:rPr>
          <m:t>=</m:t>
        </m:r>
        <m:f>
          <m:fPr>
            <m:ctrlPr>
              <w:rPr>
                <w:rFonts w:ascii="DejaVu Math TeX Gyre" w:hAnsi="DejaVu Math TeX Gyre" w:cs="Times New Roman Regular"/>
                <w:i/>
              </w:rPr>
            </m:ctrlPr>
          </m:fPr>
          <m:num>
            <m:sSup>
              <m:sSupPr>
                <m:ctrlPr>
                  <w:rPr>
                    <w:rFonts w:ascii="DejaVu Math TeX Gyre" w:hAnsi="DejaVu Math TeX Gyre" w:cs="Times New Roman Regular"/>
                    <w:i/>
                  </w:rPr>
                </m:ctrlPr>
              </m:sSupPr>
              <m:e>
                <m:r>
                  <w:rPr>
                    <w:rFonts w:ascii="DejaVu Math TeX Gyre" w:hAnsi="DejaVu Math TeX Gyre" w:cs="Times New Roman Regular"/>
                  </w:rPr>
                  <m:t>e</m:t>
                </m:r>
              </m:e>
              <m:sup>
                <m:sSub>
                  <m:sSubPr>
                    <m:ctrlPr>
                      <w:rPr>
                        <w:rFonts w:ascii="DejaVu Math TeX Gyre" w:hAnsi="DejaVu Math TeX Gyre" w:cs="Times New Roman Regular"/>
                        <w:i/>
                      </w:rPr>
                    </m:ctrlPr>
                  </m:sSubPr>
                  <m:e>
                    <m:r>
                      <w:rPr>
                        <w:rFonts w:ascii="Cambria Math" w:hAnsi="Cambria Math" w:cs="Times New Roman Regular"/>
                      </w:rPr>
                      <m:t>s</m:t>
                    </m:r>
                  </m:e>
                  <m:sub>
                    <m:r>
                      <w:rPr>
                        <w:rFonts w:ascii="DejaVu Math TeX Gyre" w:hAnsi="DejaVu Math TeX Gyre" w:cs="Times New Roman Regular"/>
                      </w:rPr>
                      <m:t>j</m:t>
                    </m:r>
                  </m:sub>
                </m:sSub>
              </m:sup>
            </m:sSup>
          </m:num>
          <m:den>
            <m:nary>
              <m:naryPr>
                <m:chr m:val="∑"/>
                <m:limLoc m:val="subSup"/>
                <m:ctrlPr>
                  <w:rPr>
                    <w:rFonts w:ascii="DejaVu Math TeX Gyre" w:hAnsi="DejaVu Math TeX Gyre" w:cs="Times New Roman Regular"/>
                    <w:i/>
                  </w:rPr>
                </m:ctrlPr>
              </m:naryPr>
              <m:sub>
                <m:r>
                  <w:rPr>
                    <w:rFonts w:ascii="DejaVu Math TeX Gyre" w:hAnsi="DejaVu Math TeX Gyre" w:cs="Times New Roman Regular"/>
                  </w:rPr>
                  <m:t>j=1</m:t>
                </m:r>
              </m:sub>
              <m:sup>
                <m:r>
                  <w:rPr>
                    <w:rFonts w:ascii="DejaVu Math TeX Gyre" w:hAnsi="DejaVu Math TeX Gyre" w:cs="Times New Roman Regular"/>
                  </w:rPr>
                  <m:t>n</m:t>
                </m:r>
              </m:sup>
              <m:e>
                <m:sSup>
                  <m:sSupPr>
                    <m:ctrlPr>
                      <w:rPr>
                        <w:rFonts w:ascii="DejaVu Math TeX Gyre" w:hAnsi="DejaVu Math TeX Gyre" w:cs="Times New Roman Regular"/>
                        <w:i/>
                      </w:rPr>
                    </m:ctrlPr>
                  </m:sSupPr>
                  <m:e>
                    <m:r>
                      <w:rPr>
                        <w:rFonts w:ascii="DejaVu Math TeX Gyre" w:hAnsi="DejaVu Math TeX Gyre" w:cs="Times New Roman Regular"/>
                      </w:rPr>
                      <m:t>e</m:t>
                    </m:r>
                  </m:e>
                  <m:sup>
                    <m:sSub>
                      <m:sSubPr>
                        <m:ctrlPr>
                          <w:rPr>
                            <w:rFonts w:ascii="DejaVu Math TeX Gyre" w:hAnsi="DejaVu Math TeX Gyre" w:cs="Times New Roman Regular"/>
                            <w:i/>
                          </w:rPr>
                        </m:ctrlPr>
                      </m:sSubPr>
                      <m:e>
                        <m:r>
                          <w:rPr>
                            <w:rFonts w:ascii="Cambria Math" w:hAnsi="Cambria Math" w:cs="Times New Roman Regular"/>
                          </w:rPr>
                          <m:t>s</m:t>
                        </m:r>
                      </m:e>
                      <m:sub>
                        <m:r>
                          <w:rPr>
                            <w:rFonts w:ascii="DejaVu Math TeX Gyre" w:hAnsi="DejaVu Math TeX Gyre" w:cs="Times New Roman Regular"/>
                          </w:rPr>
                          <m:t>j</m:t>
                        </m:r>
                      </m:sub>
                    </m:sSub>
                  </m:sup>
                </m:sSup>
              </m:e>
            </m:nary>
          </m:den>
        </m:f>
      </m:oMath>
      <w:r>
        <w:rPr>
          <w:rFonts w:ascii="Times New Roman Regular" w:hAnsi="Times New Roman Regular" w:cs="Times New Roman Regular"/>
        </w:rPr>
        <w:t xml:space="preserve">                          </w:t>
      </w:r>
      <w:r>
        <w:rPr>
          <w:rFonts w:ascii="Times New Roman Regular" w:hAnsi="Times New Roman Regular" w:cs="Times New Roman Regular"/>
        </w:rPr>
        <w:t>（</w:t>
      </w:r>
      <w:r>
        <w:rPr>
          <w:rFonts w:ascii="Times New Roman Regular" w:hAnsi="Times New Roman Regular" w:cs="Times New Roman Regular"/>
        </w:rPr>
        <w:t>4</w:t>
      </w:r>
      <w:r>
        <w:rPr>
          <w:rFonts w:ascii="Times New Roman Regular" w:hAnsi="Times New Roman Regular" w:cs="Times New Roman Regular"/>
        </w:rPr>
        <w:t>）</w:t>
      </w:r>
    </w:p>
    <w:p w14:paraId="4D167235" w14:textId="21E19F0C" w:rsidR="00A07C00" w:rsidRDefault="00000000">
      <w:pPr>
        <w:pStyle w:val="ListParagraph"/>
        <w:ind w:left="0"/>
        <w:rPr>
          <w:rFonts w:ascii="Times New Roman Regular" w:hAnsi="Times New Roman Regular" w:cs="Times New Roman Regular"/>
        </w:rPr>
      </w:pPr>
      <w:r>
        <w:rPr>
          <w:rFonts w:ascii="Times New Roman Regular" w:hAnsi="Times New Roman Regular" w:cs="Times New Roman Regular"/>
        </w:rPr>
        <w:t xml:space="preserve">In this equation, </w:t>
      </w:r>
      <m:oMath>
        <m:sSub>
          <m:sSubPr>
            <m:ctrlPr>
              <w:rPr>
                <w:rFonts w:ascii="DejaVu Math TeX Gyre" w:hAnsi="DejaVu Math TeX Gyre" w:cs="Times New Roman Regular"/>
                <w:i/>
              </w:rPr>
            </m:ctrlPr>
          </m:sSubPr>
          <m:e>
            <m:r>
              <w:rPr>
                <w:rFonts w:ascii="DejaVu Math TeX Gyre" w:hAnsi="DejaVu Math TeX Gyre" w:cs="Times New Roman Regular"/>
              </w:rPr>
              <m:t>p</m:t>
            </m:r>
          </m:e>
          <m:sub>
            <m:r>
              <w:rPr>
                <w:rFonts w:ascii="DejaVu Math TeX Gyre" w:hAnsi="DejaVu Math TeX Gyre" w:cs="Times New Roman Regular"/>
              </w:rPr>
              <m:t>j</m:t>
            </m:r>
          </m:sub>
        </m:sSub>
      </m:oMath>
      <w:r>
        <w:rPr>
          <w:rFonts w:ascii="Times New Roman Regular" w:hAnsi="Times New Roman Regular" w:cs="Times New Roman Regular"/>
        </w:rPr>
        <w:t xml:space="preserve"> is the j-th output probability. "</w:t>
      </w:r>
      <w:r>
        <w:rPr>
          <w:rFonts w:ascii="Times New Roman Regular" w:hAnsi="Times New Roman Regular" w:cs="Times New Roman Regular"/>
          <w:i/>
        </w:rPr>
        <w:t xml:space="preserve"> </w:t>
      </w:r>
      <m:oMath>
        <m:r>
          <w:rPr>
            <w:rFonts w:ascii="DejaVu Math TeX Gyre" w:hAnsi="DejaVu Math TeX Gyre" w:cs="Times New Roman Regular"/>
          </w:rPr>
          <m:t>e</m:t>
        </m:r>
      </m:oMath>
      <w:r>
        <w:rPr>
          <w:rFonts w:ascii="Times New Roman Regular" w:hAnsi="Times New Roman Regular" w:cs="Times New Roman Regular"/>
        </w:rPr>
        <w:t xml:space="preserve"> " represents the base of the natural logarithm. "n" represents the number of classes, and "</w:t>
      </w:r>
      <m:oMath>
        <m:sSub>
          <m:sSubPr>
            <m:ctrlPr>
              <w:rPr>
                <w:rFonts w:ascii="DejaVu Math TeX Gyre" w:hAnsi="DejaVu Math TeX Gyre" w:cs="Times New Roman Regular"/>
                <w:i/>
              </w:rPr>
            </m:ctrlPr>
          </m:sSubPr>
          <m:e>
            <m:r>
              <w:rPr>
                <w:rFonts w:ascii="Cambria Math" w:hAnsi="Cambria Math" w:cs="Times New Roman Regular"/>
              </w:rPr>
              <m:t>s</m:t>
            </m:r>
          </m:e>
          <m:sub>
            <m:r>
              <w:rPr>
                <w:rFonts w:ascii="DejaVu Math TeX Gyre" w:hAnsi="DejaVu Math TeX Gyre" w:cs="Times New Roman Regular"/>
              </w:rPr>
              <m:t>j</m:t>
            </m:r>
          </m:sub>
        </m:sSub>
      </m:oMath>
      <w:r>
        <w:rPr>
          <w:rFonts w:ascii="Times New Roman Regular" w:hAnsi="Times New Roman Regular" w:cs="Times New Roman Regular"/>
        </w:rPr>
        <w:t>" represents the raw score of the jth class.</w:t>
      </w:r>
    </w:p>
    <w:p w14:paraId="71284460" w14:textId="77777777" w:rsidR="00A07C00" w:rsidRDefault="00A07C00">
      <w:pPr>
        <w:pStyle w:val="ListParagraph"/>
        <w:ind w:left="0"/>
        <w:rPr>
          <w:rFonts w:ascii="Times New Roman Regular" w:hAnsi="Times New Roman Regular" w:cs="Times New Roman Regular"/>
        </w:rPr>
      </w:pPr>
    </w:p>
    <w:p w14:paraId="30D41102" w14:textId="4172132B" w:rsidR="00A07C00" w:rsidRPr="004432ED" w:rsidRDefault="003968E6" w:rsidP="003968E6">
      <w:pPr>
        <w:rPr>
          <w:rFonts w:ascii="Times New Roman Regular" w:hAnsi="Times New Roman Regular" w:cs="Times New Roman Regular"/>
          <w:b/>
          <w:bCs/>
          <w:rPrChange w:id="41" w:author="Charlie X" w:date="2024-08-22T15:32:00Z" w16du:dateUtc="2024-08-22T07:32:00Z">
            <w:rPr>
              <w:rFonts w:ascii="Times New Roman Regular" w:hAnsi="Times New Roman Regular" w:cs="Times New Roman Regular"/>
            </w:rPr>
          </w:rPrChange>
        </w:rPr>
      </w:pPr>
      <w:proofErr w:type="gramStart"/>
      <w:r w:rsidRPr="004432ED">
        <w:rPr>
          <w:rFonts w:ascii="Times New Roman Regular" w:hAnsi="Times New Roman Regular" w:cs="Times New Roman Regular" w:hint="eastAsia"/>
          <w:b/>
          <w:bCs/>
          <w:rPrChange w:id="42" w:author="Charlie X" w:date="2024-08-22T15:32:00Z" w16du:dateUtc="2024-08-22T07:32:00Z">
            <w:rPr>
              <w:rFonts w:ascii="Times New Roman Regular" w:hAnsi="Times New Roman Regular" w:cs="Times New Roman Regular" w:hint="eastAsia"/>
            </w:rPr>
          </w:rPrChange>
        </w:rPr>
        <w:t xml:space="preserve">2.6  </w:t>
      </w:r>
      <w:r w:rsidRPr="004432ED">
        <w:rPr>
          <w:rFonts w:ascii="Times New Roman Regular" w:hAnsi="Times New Roman Regular" w:cs="Times New Roman Regular"/>
          <w:b/>
          <w:bCs/>
          <w:rPrChange w:id="43" w:author="Charlie X" w:date="2024-08-22T15:32:00Z" w16du:dateUtc="2024-08-22T07:32:00Z">
            <w:rPr>
              <w:rFonts w:ascii="Times New Roman Regular" w:hAnsi="Times New Roman Regular" w:cs="Times New Roman Regular"/>
            </w:rPr>
          </w:rPrChange>
        </w:rPr>
        <w:t>Cross</w:t>
      </w:r>
      <w:proofErr w:type="gramEnd"/>
      <w:r w:rsidRPr="004432ED">
        <w:rPr>
          <w:rFonts w:ascii="Times New Roman Regular" w:hAnsi="Times New Roman Regular" w:cs="Times New Roman Regular"/>
          <w:b/>
          <w:bCs/>
          <w:rPrChange w:id="44" w:author="Charlie X" w:date="2024-08-22T15:32:00Z" w16du:dateUtc="2024-08-22T07:32:00Z">
            <w:rPr>
              <w:rFonts w:ascii="Times New Roman Regular" w:hAnsi="Times New Roman Regular" w:cs="Times New Roman Regular"/>
            </w:rPr>
          </w:rPrChange>
        </w:rPr>
        <w:t>-Entropy</w:t>
      </w:r>
    </w:p>
    <w:p w14:paraId="529D5690" w14:textId="6B1955F6" w:rsidR="00A07C00" w:rsidRDefault="00000000">
      <w:pPr>
        <w:pStyle w:val="ListParagraph"/>
        <w:ind w:left="0"/>
        <w:rPr>
          <w:rFonts w:ascii="Times New Roman Regular" w:hAnsi="Times New Roman Regular" w:cs="Times New Roman Regular"/>
        </w:rPr>
      </w:pPr>
      <w:r>
        <w:rPr>
          <w:rFonts w:ascii="Times New Roman Regular" w:hAnsi="Times New Roman Regular" w:cs="Times New Roman Regular"/>
        </w:rPr>
        <w:t>Cross-entropy loss is a commonly use</w:t>
      </w:r>
      <w:r w:rsidR="00CA2951">
        <w:rPr>
          <w:rFonts w:ascii="Times New Roman Regular" w:hAnsi="Times New Roman Regular" w:cs="Times New Roman Regular" w:hint="eastAsia"/>
        </w:rPr>
        <w:t xml:space="preserve"> loss function </w:t>
      </w:r>
      <w:r>
        <w:rPr>
          <w:rFonts w:ascii="Times New Roman Regular" w:hAnsi="Times New Roman Regular" w:cs="Times New Roman Regular"/>
        </w:rPr>
        <w:t>for classification tasks. It</w:t>
      </w:r>
      <w:r w:rsidR="00CA2951">
        <w:rPr>
          <w:rFonts w:ascii="Times New Roman Regular" w:hAnsi="Times New Roman Regular" w:cs="Times New Roman Regular" w:hint="eastAsia"/>
        </w:rPr>
        <w:t xml:space="preserve"> calculates </w:t>
      </w:r>
      <w:r>
        <w:rPr>
          <w:rFonts w:ascii="Times New Roman Regular" w:hAnsi="Times New Roman Regular" w:cs="Times New Roman Regular"/>
        </w:rPr>
        <w:t>the dissimilarity between th</w:t>
      </w:r>
      <w:r w:rsidR="00CA2951">
        <w:rPr>
          <w:rFonts w:ascii="Times New Roman Regular" w:hAnsi="Times New Roman Regular" w:cs="Times New Roman Regular" w:hint="eastAsia"/>
        </w:rPr>
        <w:t xml:space="preserve">e output of the softmax layer, which represents the predicted class possibility, </w:t>
      </w:r>
      <w:r>
        <w:rPr>
          <w:rFonts w:ascii="Times New Roman Regular" w:hAnsi="Times New Roman Regular" w:cs="Times New Roman Regular"/>
        </w:rPr>
        <w:t xml:space="preserve">and the true one-hot encoded class labels. The mathematical expression of this function is: </w:t>
      </w:r>
    </w:p>
    <w:p w14:paraId="790EAE2C" w14:textId="4C0F607A" w:rsidR="00A07C00" w:rsidRDefault="00000000">
      <w:pPr>
        <w:pStyle w:val="ListParagraph"/>
        <w:ind w:left="360"/>
        <w:jc w:val="right"/>
        <w:rPr>
          <w:rFonts w:ascii="Times New Roman Regular" w:hAnsi="Times New Roman Regular" w:cs="Times New Roman Regular"/>
        </w:rPr>
      </w:pPr>
      <m:oMath>
        <m:r>
          <w:rPr>
            <w:rFonts w:ascii="DejaVu Math TeX Gyre" w:hAnsi="DejaVu Math TeX Gyre" w:cs="Times New Roman Regular"/>
          </w:rPr>
          <m:t>L</m:t>
        </m:r>
        <m:d>
          <m:dPr>
            <m:ctrlPr>
              <w:rPr>
                <w:rFonts w:ascii="DejaVu Math TeX Gyre" w:hAnsi="DejaVu Math TeX Gyre" w:cs="Times New Roman Regular"/>
                <w:i/>
              </w:rPr>
            </m:ctrlPr>
          </m:dPr>
          <m:e>
            <m:r>
              <w:rPr>
                <w:rFonts w:ascii="DejaVu Math TeX Gyre" w:hAnsi="DejaVu Math TeX Gyre" w:cs="Times New Roman Regular"/>
              </w:rPr>
              <m:t>x,y</m:t>
            </m:r>
          </m:e>
        </m:d>
        <m:r>
          <w:rPr>
            <w:rFonts w:ascii="DejaVu Math TeX Gyre" w:hAnsi="DejaVu Math TeX Gyre" w:cs="Times New Roman Regular"/>
          </w:rPr>
          <m:t>=-</m:t>
        </m:r>
        <m:nary>
          <m:naryPr>
            <m:chr m:val="∑"/>
            <m:limLoc m:val="subSup"/>
            <m:ctrlPr>
              <w:rPr>
                <w:rFonts w:ascii="DejaVu Math TeX Gyre" w:hAnsi="DejaVu Math TeX Gyre" w:cs="Times New Roman Regular"/>
                <w:i/>
              </w:rPr>
            </m:ctrlPr>
          </m:naryPr>
          <m:sub>
            <m:r>
              <w:rPr>
                <w:rFonts w:ascii="DejaVu Math TeX Gyre" w:hAnsi="DejaVu Math TeX Gyre" w:cs="Times New Roman Regular"/>
              </w:rPr>
              <m:t>i=1</m:t>
            </m:r>
          </m:sub>
          <m:sup>
            <m:r>
              <w:rPr>
                <w:rFonts w:ascii="DejaVu Math TeX Gyre" w:hAnsi="DejaVu Math TeX Gyre" w:cs="Times New Roman Regular"/>
              </w:rPr>
              <m:t>C</m:t>
            </m:r>
          </m:sup>
          <m:e>
            <m:sSub>
              <m:sSubPr>
                <m:ctrlPr>
                  <w:rPr>
                    <w:rFonts w:ascii="DejaVu Math TeX Gyre" w:hAnsi="DejaVu Math TeX Gyre" w:cs="Times New Roman Regular"/>
                    <w:i/>
                  </w:rPr>
                </m:ctrlPr>
              </m:sSubPr>
              <m:e>
                <m:r>
                  <w:rPr>
                    <w:rFonts w:ascii="DejaVu Math TeX Gyre" w:hAnsi="DejaVu Math TeX Gyre" w:cs="Times New Roman Regular"/>
                  </w:rPr>
                  <m:t>x</m:t>
                </m:r>
              </m:e>
              <m:sub>
                <m:r>
                  <w:rPr>
                    <w:rFonts w:ascii="DejaVu Math TeX Gyre" w:hAnsi="DejaVu Math TeX Gyre" w:cs="Times New Roman Regular"/>
                  </w:rPr>
                  <m:t>i</m:t>
                </m:r>
              </m:sub>
            </m:sSub>
            <m:func>
              <m:funcPr>
                <m:ctrlPr>
                  <w:rPr>
                    <w:rFonts w:ascii="DejaVu Math TeX Gyre" w:hAnsi="DejaVu Math TeX Gyre" w:cs="Times New Roman Regular"/>
                    <w:i/>
                  </w:rPr>
                </m:ctrlPr>
              </m:funcPr>
              <m:fName>
                <m:r>
                  <m:rPr>
                    <m:sty m:val="p"/>
                  </m:rPr>
                  <w:rPr>
                    <w:rFonts w:ascii="DejaVu Math TeX Gyre" w:hAnsi="DejaVu Math TeX Gyre" w:cs="Times New Roman Regular"/>
                  </w:rPr>
                  <m:t>log</m:t>
                </m:r>
              </m:fName>
              <m:e>
                <m:sSub>
                  <m:sSubPr>
                    <m:ctrlPr>
                      <w:rPr>
                        <w:rFonts w:ascii="DejaVu Math TeX Gyre" w:hAnsi="DejaVu Math TeX Gyre" w:cs="Times New Roman Regular"/>
                        <w:i/>
                      </w:rPr>
                    </m:ctrlPr>
                  </m:sSubPr>
                  <m:e>
                    <m:r>
                      <w:rPr>
                        <w:rFonts w:ascii="Cambria Math" w:hAnsi="Cambria Math" w:cs="Times New Roman Regular"/>
                      </w:rPr>
                      <m:t>p</m:t>
                    </m:r>
                  </m:e>
                  <m:sub>
                    <m:r>
                      <w:rPr>
                        <w:rFonts w:ascii="DejaVu Math TeX Gyre" w:hAnsi="DejaVu Math TeX Gyre" w:cs="Times New Roman Regular"/>
                      </w:rPr>
                      <m:t>i</m:t>
                    </m:r>
                  </m:sub>
                </m:sSub>
              </m:e>
            </m:func>
          </m:e>
        </m:nary>
      </m:oMath>
      <w:r>
        <w:rPr>
          <w:rFonts w:ascii="Times New Roman Regular" w:hAnsi="Times New Roman Regular" w:cs="Times New Roman Regular"/>
        </w:rPr>
        <w:t xml:space="preserve">                   </w:t>
      </w:r>
      <w:r>
        <w:rPr>
          <w:rFonts w:ascii="Times New Roman Regular" w:hAnsi="Times New Roman Regular" w:cs="Times New Roman Regular"/>
        </w:rPr>
        <w:t>（</w:t>
      </w:r>
      <w:r>
        <w:rPr>
          <w:rFonts w:ascii="Times New Roman Regular" w:hAnsi="Times New Roman Regular" w:cs="Times New Roman Regular"/>
        </w:rPr>
        <w:t>5</w:t>
      </w:r>
      <w:r>
        <w:rPr>
          <w:rFonts w:ascii="Times New Roman Regular" w:hAnsi="Times New Roman Regular" w:cs="Times New Roman Regular"/>
        </w:rPr>
        <w:t>）</w:t>
      </w:r>
    </w:p>
    <w:p w14:paraId="433CC259" w14:textId="01CF7B58" w:rsidR="00A07C00" w:rsidRDefault="00000000">
      <w:pPr>
        <w:pStyle w:val="ListParagraph"/>
        <w:ind w:left="0"/>
        <w:rPr>
          <w:rFonts w:ascii="Times New Roman Regular" w:hAnsi="Times New Roman Regular" w:cs="Times New Roman Regular"/>
        </w:rPr>
      </w:pPr>
      <w:r>
        <w:rPr>
          <w:rFonts w:ascii="Times New Roman Regular" w:hAnsi="Times New Roman Regular" w:cs="Times New Roman Regular"/>
        </w:rPr>
        <w:t>In this equation, “</w:t>
      </w:r>
      <m:oMath>
        <m:sSub>
          <m:sSubPr>
            <m:ctrlPr>
              <w:rPr>
                <w:rFonts w:ascii="DejaVu Math TeX Gyre" w:hAnsi="DejaVu Math TeX Gyre" w:cs="Times New Roman Regular"/>
                <w:i/>
              </w:rPr>
            </m:ctrlPr>
          </m:sSubPr>
          <m:e>
            <m:r>
              <w:rPr>
                <w:rFonts w:ascii="DejaVu Math TeX Gyre" w:hAnsi="DejaVu Math TeX Gyre" w:cs="Times New Roman Regular"/>
              </w:rPr>
              <m:t>x</m:t>
            </m:r>
          </m:e>
          <m:sub>
            <m:r>
              <w:rPr>
                <w:rFonts w:ascii="DejaVu Math TeX Gyre" w:hAnsi="DejaVu Math TeX Gyre" w:cs="Times New Roman Regular"/>
              </w:rPr>
              <m:t>i</m:t>
            </m:r>
          </m:sub>
        </m:sSub>
      </m:oMath>
      <w:r>
        <w:rPr>
          <w:rFonts w:ascii="Times New Roman Regular" w:hAnsi="Times New Roman Regular" w:cs="Times New Roman Regular"/>
        </w:rPr>
        <w:t>” presents the ith element of the true label, and "</w:t>
      </w:r>
      <m:oMath>
        <m:sSub>
          <m:sSubPr>
            <m:ctrlPr>
              <w:rPr>
                <w:rFonts w:ascii="DejaVu Math TeX Gyre" w:hAnsi="DejaVu Math TeX Gyre" w:cs="Times New Roman Regular"/>
                <w:i/>
              </w:rPr>
            </m:ctrlPr>
          </m:sSubPr>
          <m:e>
            <m:r>
              <w:rPr>
                <w:rFonts w:ascii="Cambria Math" w:hAnsi="Cambria Math" w:cs="Times New Roman Regular"/>
              </w:rPr>
              <m:t>p</m:t>
            </m:r>
          </m:e>
          <m:sub>
            <m:r>
              <w:rPr>
                <w:rFonts w:ascii="DejaVu Math TeX Gyre" w:hAnsi="DejaVu Math TeX Gyre" w:cs="Times New Roman Regular"/>
              </w:rPr>
              <m:t>i</m:t>
            </m:r>
          </m:sub>
        </m:sSub>
      </m:oMath>
      <w:r>
        <w:rPr>
          <w:rFonts w:ascii="Times New Roman Regular" w:hAnsi="Times New Roman Regular" w:cs="Times New Roman Regular"/>
        </w:rPr>
        <w:t xml:space="preserve">" represents the probability predicted by the model that </w:t>
      </w:r>
      <m:oMath>
        <m:r>
          <w:rPr>
            <w:rFonts w:ascii="DejaVu Math TeX Gyre" w:hAnsi="DejaVu Math TeX Gyre" w:cs="Times New Roman Regular"/>
          </w:rPr>
          <m:t>x</m:t>
        </m:r>
      </m:oMath>
      <w:r w:rsidR="006D07F3">
        <w:rPr>
          <w:rFonts w:ascii="Times New Roman Regular" w:hAnsi="Times New Roman Regular" w:cs="Times New Roman Regular" w:hint="eastAsia"/>
        </w:rPr>
        <w:t xml:space="preserve"> </w:t>
      </w:r>
      <w:r w:rsidR="006D07F3">
        <w:rPr>
          <w:rFonts w:ascii="Times New Roman Regular" w:hAnsi="Times New Roman Regular" w:cs="Times New Roman Regular"/>
        </w:rPr>
        <w:t>belongs</w:t>
      </w:r>
      <w:r w:rsidR="006D07F3">
        <w:rPr>
          <w:rFonts w:ascii="Times New Roman Regular" w:hAnsi="Times New Roman Regular" w:cs="Times New Roman Regular" w:hint="eastAsia"/>
        </w:rPr>
        <w:t xml:space="preserve"> </w:t>
      </w:r>
      <w:r w:rsidR="006D07F3">
        <w:rPr>
          <w:rFonts w:ascii="Times New Roman Regular" w:hAnsi="Times New Roman Regular" w:cs="Times New Roman Regular"/>
        </w:rPr>
        <w:t>to</w:t>
      </w:r>
      <w:r w:rsidR="006D07F3">
        <w:rPr>
          <w:rFonts w:ascii="Times New Roman Regular" w:hAnsi="Times New Roman Regular" w:cs="Times New Roman Regular" w:hint="eastAsia"/>
        </w:rPr>
        <w:t xml:space="preserve"> </w:t>
      </w:r>
      <w:r>
        <w:rPr>
          <w:rFonts w:ascii="Times New Roman Regular" w:hAnsi="Times New Roman Regular" w:cs="Times New Roman Regular"/>
        </w:rPr>
        <w:t xml:space="preserve">the </w:t>
      </w:r>
      <w:proofErr w:type="spellStart"/>
      <w:r>
        <w:rPr>
          <w:rFonts w:ascii="Times New Roman Regular" w:hAnsi="Times New Roman Regular" w:cs="Times New Roman Regular"/>
        </w:rPr>
        <w:t>ith</w:t>
      </w:r>
      <w:proofErr w:type="spellEnd"/>
      <w:r>
        <w:rPr>
          <w:rFonts w:ascii="Times New Roman Regular" w:hAnsi="Times New Roman Regular" w:cs="Times New Roman Regular"/>
        </w:rPr>
        <w:t xml:space="preserve"> class. </w:t>
      </w:r>
    </w:p>
    <w:p w14:paraId="0CF8AD9F" w14:textId="77777777" w:rsidR="00A07C00" w:rsidRDefault="00A07C00">
      <w:pPr>
        <w:rPr>
          <w:rFonts w:ascii="Times New Roman Regular" w:hAnsi="Times New Roman Regular" w:cs="Times New Roman Regular"/>
        </w:rPr>
      </w:pPr>
    </w:p>
    <w:p w14:paraId="3B2965B5" w14:textId="081ECFFF" w:rsidR="00A07C00" w:rsidRPr="003968E6" w:rsidRDefault="00000000" w:rsidP="003968E6">
      <w:pPr>
        <w:pStyle w:val="ListParagraph"/>
        <w:numPr>
          <w:ilvl w:val="0"/>
          <w:numId w:val="6"/>
        </w:numPr>
        <w:rPr>
          <w:rFonts w:ascii="Times New Roman Regular" w:hAnsi="Times New Roman Regular" w:cs="Times New Roman Regular"/>
          <w:b/>
          <w:bCs/>
        </w:rPr>
      </w:pPr>
      <w:r w:rsidRPr="003968E6">
        <w:rPr>
          <w:rFonts w:ascii="Times New Roman Regular" w:hAnsi="Times New Roman Regular" w:cs="Times New Roman Regular"/>
          <w:b/>
          <w:bCs/>
        </w:rPr>
        <w:t>Methodology</w:t>
      </w:r>
    </w:p>
    <w:p w14:paraId="75D00DB2" w14:textId="77777777" w:rsidR="004432ED" w:rsidRDefault="004432ED">
      <w:pPr>
        <w:rPr>
          <w:ins w:id="45" w:author="Charlie X" w:date="2024-08-22T15:33:00Z" w16du:dateUtc="2024-08-22T07:33:00Z"/>
          <w:rFonts w:ascii="Times New Roman Regular" w:hAnsi="Times New Roman Regular" w:cs="Times New Roman Regular"/>
        </w:rPr>
      </w:pPr>
    </w:p>
    <w:p w14:paraId="3E2FAC64" w14:textId="56C59ACA" w:rsidR="00A07C00" w:rsidRPr="004432ED" w:rsidRDefault="003968E6">
      <w:pPr>
        <w:rPr>
          <w:rFonts w:ascii="Times New Roman Regular" w:hAnsi="Times New Roman Regular" w:cs="Times New Roman Regular"/>
          <w:b/>
          <w:bCs/>
          <w:rPrChange w:id="46" w:author="Charlie X" w:date="2024-08-22T15:33:00Z" w16du:dateUtc="2024-08-22T07:33:00Z">
            <w:rPr>
              <w:rFonts w:ascii="Times New Roman Regular" w:hAnsi="Times New Roman Regular" w:cs="Times New Roman Regular"/>
            </w:rPr>
          </w:rPrChange>
        </w:rPr>
      </w:pPr>
      <w:r w:rsidRPr="004432ED">
        <w:rPr>
          <w:rFonts w:ascii="Times New Roman Regular" w:hAnsi="Times New Roman Regular" w:cs="Times New Roman Regular" w:hint="eastAsia"/>
          <w:b/>
          <w:bCs/>
          <w:rPrChange w:id="47" w:author="Charlie X" w:date="2024-08-22T15:33:00Z" w16du:dateUtc="2024-08-22T07:33:00Z">
            <w:rPr>
              <w:rFonts w:ascii="Times New Roman Regular" w:hAnsi="Times New Roman Regular" w:cs="Times New Roman Regular" w:hint="eastAsia"/>
            </w:rPr>
          </w:rPrChange>
        </w:rPr>
        <w:t>3.1</w:t>
      </w:r>
      <w:r w:rsidRPr="004432ED">
        <w:rPr>
          <w:rFonts w:ascii="Times New Roman Regular" w:hAnsi="Times New Roman Regular" w:cs="Times New Roman Regular"/>
          <w:b/>
          <w:bCs/>
          <w:rPrChange w:id="48" w:author="Charlie X" w:date="2024-08-22T15:33:00Z" w16du:dateUtc="2024-08-22T07:33:00Z">
            <w:rPr>
              <w:rFonts w:ascii="Times New Roman Regular" w:hAnsi="Times New Roman Regular" w:cs="Times New Roman Regular"/>
            </w:rPr>
          </w:rPrChange>
        </w:rPr>
        <w:t>. Problem Formulation</w:t>
      </w:r>
    </w:p>
    <w:p w14:paraId="45F557C9" w14:textId="77777777" w:rsidR="00A07C00" w:rsidRDefault="00000000">
      <w:pPr>
        <w:rPr>
          <w:rFonts w:ascii="Times New Roman Regular" w:hAnsi="Times New Roman Regular" w:cs="Times New Roman Regular"/>
        </w:rPr>
      </w:pPr>
      <w:r>
        <w:rPr>
          <w:rFonts w:ascii="Times New Roman Regular" w:hAnsi="Times New Roman Regular" w:cs="Times New Roman Regular"/>
        </w:rPr>
        <w:t xml:space="preserve">The task of fault diagnosis is essentially a pattern classification task. For given input </w:t>
      </w:r>
      <m:oMath>
        <m:r>
          <w:rPr>
            <w:rFonts w:ascii="DejaVu Math TeX Gyre" w:hAnsi="DejaVu Math TeX Gyre" w:cs="Times New Roman Regular"/>
          </w:rPr>
          <m:t xml:space="preserve">y∈ </m:t>
        </m:r>
        <m:sSup>
          <m:sSupPr>
            <m:ctrlPr>
              <w:rPr>
                <w:rFonts w:ascii="DejaVu Math TeX Gyre" w:hAnsi="DejaVu Math TeX Gyre" w:cs="Times New Roman Regular"/>
                <w:i/>
              </w:rPr>
            </m:ctrlPr>
          </m:sSupPr>
          <m:e>
            <m:r>
              <w:rPr>
                <w:rFonts w:ascii="DejaVu Math TeX Gyre" w:hAnsi="DejaVu Math TeX Gyre" w:cs="Times New Roman Regular"/>
              </w:rPr>
              <m:t>R</m:t>
            </m:r>
          </m:e>
          <m:sup>
            <m:r>
              <w:rPr>
                <w:rFonts w:ascii="DejaVu Math TeX Gyre" w:hAnsi="DejaVu Math TeX Gyre" w:cs="Times New Roman Regular"/>
              </w:rPr>
              <m:t>n</m:t>
            </m:r>
          </m:sup>
        </m:sSup>
      </m:oMath>
      <w:r>
        <w:rPr>
          <w:rFonts w:ascii="Times New Roman Regular" w:hAnsi="Times New Roman Regular" w:cs="Times New Roman Regular"/>
        </w:rPr>
        <w:t xml:space="preserve">, </w:t>
      </w:r>
    </w:p>
    <w:p w14:paraId="7035A397" w14:textId="3F28E4E8" w:rsidR="00A07C00" w:rsidRDefault="00000000">
      <w:pPr>
        <w:rPr>
          <w:rFonts w:ascii="Times New Roman Regular" w:hAnsi="Times New Roman Regular" w:cs="Times New Roman Regular"/>
        </w:rPr>
      </w:pPr>
      <w:r>
        <w:rPr>
          <w:rFonts w:ascii="Times New Roman Regular" w:hAnsi="Times New Roman Regular" w:cs="Times New Roman Regular"/>
        </w:rPr>
        <w:t>We need to build a neural network-formulated function</w:t>
      </w:r>
      <w:r w:rsidR="00BD1827">
        <w:rPr>
          <w:rFonts w:ascii="Times New Roman Regular" w:hAnsi="Times New Roman Regular" w:cs="Times New Roman Regular" w:hint="eastAsia"/>
        </w:rPr>
        <w:t xml:space="preserve"> </w:t>
      </w:r>
      <m:oMath>
        <m:r>
          <w:rPr>
            <w:rFonts w:ascii="DejaVu Math TeX Gyre" w:hAnsi="DejaVu Math TeX Gyre" w:cs="Times New Roman Regular"/>
          </w:rPr>
          <m:t>z=f(y)</m:t>
        </m:r>
      </m:oMath>
      <w:r w:rsidR="00BD1827">
        <w:rPr>
          <w:rFonts w:ascii="Times New Roman Regular" w:hAnsi="Times New Roman Regular" w:cs="Times New Roman Regular" w:hint="eastAsia"/>
        </w:rPr>
        <w:t xml:space="preserve">, </w:t>
      </w:r>
      <w:r>
        <w:rPr>
          <w:rFonts w:ascii="Times New Roman Regular" w:hAnsi="Times New Roman Regular" w:cs="Times New Roman Regular"/>
        </w:rPr>
        <w:t xml:space="preserve">to present the estimation of the health condition </w:t>
      </w:r>
      <m:oMath>
        <m:r>
          <w:rPr>
            <w:rFonts w:ascii="DejaVu Math TeX Gyre" w:hAnsi="DejaVu Math TeX Gyre" w:cs="Times New Roman Regular"/>
          </w:rPr>
          <m:t>z</m:t>
        </m:r>
      </m:oMath>
      <w:r>
        <w:rPr>
          <w:rFonts w:ascii="Times New Roman Regular" w:hAnsi="Times New Roman Regular" w:cs="Times New Roman Regular"/>
        </w:rPr>
        <w:t>，</w:t>
      </w:r>
      <w:r>
        <w:rPr>
          <w:rFonts w:ascii="Times New Roman Regular" w:hAnsi="Times New Roman Regular" w:cs="Times New Roman Regular"/>
        </w:rPr>
        <w:t>where</w:t>
      </w:r>
      <m:oMath>
        <m:r>
          <w:rPr>
            <w:rFonts w:ascii="DejaVu Math TeX Gyre" w:hAnsi="DejaVu Math TeX Gyre" w:cs="Times New Roman Regular"/>
          </w:rPr>
          <m:t>z∈</m:t>
        </m:r>
        <m:sSup>
          <m:sSupPr>
            <m:ctrlPr>
              <w:rPr>
                <w:rFonts w:ascii="DejaVu Math TeX Gyre" w:hAnsi="DejaVu Math TeX Gyre" w:cs="Times New Roman Regular"/>
                <w:i/>
              </w:rPr>
            </m:ctrlPr>
          </m:sSupPr>
          <m:e>
            <m:r>
              <w:rPr>
                <w:rFonts w:ascii="DejaVu Math TeX Gyre" w:hAnsi="DejaVu Math TeX Gyre" w:cs="Times New Roman Regular"/>
              </w:rPr>
              <m:t>R</m:t>
            </m:r>
          </m:e>
          <m:sup>
            <m:r>
              <w:rPr>
                <w:rFonts w:ascii="DejaVu Math TeX Gyre" w:hAnsi="DejaVu Math TeX Gyre" w:cs="Times New Roman Regular"/>
              </w:rPr>
              <m:t>c</m:t>
            </m:r>
          </m:sup>
        </m:sSup>
      </m:oMath>
      <w:r>
        <w:rPr>
          <w:rFonts w:ascii="Times New Roman Regular" w:hAnsi="Times New Roman Regular" w:cs="Times New Roman Regular"/>
        </w:rPr>
        <w:t>, and c denotes the number of classes.</w:t>
      </w:r>
    </w:p>
    <w:p w14:paraId="54D1D56F" w14:textId="77777777" w:rsidR="00A07C00" w:rsidRDefault="00A07C00">
      <w:pPr>
        <w:rPr>
          <w:rFonts w:ascii="Times New Roman Regular" w:hAnsi="Times New Roman Regular" w:cs="Times New Roman Regular"/>
        </w:rPr>
      </w:pPr>
    </w:p>
    <w:p w14:paraId="10F5EDA7" w14:textId="49E20A97" w:rsidR="00A07C00" w:rsidRPr="004432ED" w:rsidRDefault="003968E6">
      <w:pPr>
        <w:rPr>
          <w:rFonts w:ascii="Times New Roman Regular" w:hAnsi="Times New Roman Regular" w:cs="Times New Roman Regular" w:hint="eastAsia"/>
          <w:b/>
          <w:bCs/>
          <w:rPrChange w:id="49" w:author="Charlie X" w:date="2024-08-22T15:33:00Z" w16du:dateUtc="2024-08-22T07:33:00Z">
            <w:rPr>
              <w:rFonts w:ascii="Times New Roman Regular" w:hAnsi="Times New Roman Regular" w:cs="Times New Roman Regular"/>
            </w:rPr>
          </w:rPrChange>
        </w:rPr>
      </w:pPr>
      <w:bookmarkStart w:id="50" w:name="_Hlk174117730"/>
      <w:r w:rsidRPr="004432ED">
        <w:rPr>
          <w:rFonts w:ascii="Times New Roman Regular" w:hAnsi="Times New Roman Regular" w:cs="Times New Roman Regular" w:hint="eastAsia"/>
          <w:b/>
          <w:bCs/>
          <w:rPrChange w:id="51" w:author="Charlie X" w:date="2024-08-22T15:33:00Z" w16du:dateUtc="2024-08-22T07:33:00Z">
            <w:rPr>
              <w:rFonts w:ascii="Times New Roman Regular" w:hAnsi="Times New Roman Regular" w:cs="Times New Roman Regular" w:hint="eastAsia"/>
            </w:rPr>
          </w:rPrChange>
        </w:rPr>
        <w:t>3.</w:t>
      </w:r>
      <w:r w:rsidRPr="004432ED">
        <w:rPr>
          <w:rFonts w:ascii="Times New Roman Regular" w:hAnsi="Times New Roman Regular" w:cs="Times New Roman Regular"/>
          <w:b/>
          <w:bCs/>
          <w:rPrChange w:id="52" w:author="Charlie X" w:date="2024-08-22T15:33:00Z" w16du:dateUtc="2024-08-22T07:33:00Z">
            <w:rPr>
              <w:rFonts w:ascii="Times New Roman Regular" w:hAnsi="Times New Roman Regular" w:cs="Times New Roman Regular"/>
            </w:rPr>
          </w:rPrChange>
        </w:rPr>
        <w:t xml:space="preserve">2. </w:t>
      </w:r>
      <w:commentRangeStart w:id="53"/>
      <w:del w:id="54" w:author="Charlie X" w:date="2024-08-22T15:34:00Z" w16du:dateUtc="2024-08-22T07:34:00Z">
        <w:r w:rsidRPr="004432ED" w:rsidDel="00DA175B">
          <w:rPr>
            <w:rFonts w:ascii="Times New Roman Regular" w:hAnsi="Times New Roman Regular" w:cs="Times New Roman Regular"/>
            <w:b/>
            <w:bCs/>
            <w:rPrChange w:id="55" w:author="Charlie X" w:date="2024-08-22T15:33:00Z" w16du:dateUtc="2024-08-22T07:33:00Z">
              <w:rPr>
                <w:rFonts w:ascii="Times New Roman Regular" w:hAnsi="Times New Roman Regular" w:cs="Times New Roman Regular"/>
              </w:rPr>
            </w:rPrChange>
          </w:rPr>
          <w:delText>Proposed method</w:delText>
        </w:r>
        <w:commentRangeEnd w:id="53"/>
        <w:r w:rsidR="00DA175B" w:rsidDel="00DA175B">
          <w:rPr>
            <w:rStyle w:val="CommentReference"/>
          </w:rPr>
          <w:commentReference w:id="53"/>
        </w:r>
      </w:del>
      <w:ins w:id="56" w:author="Charlie X" w:date="2024-08-22T15:34:00Z" w16du:dateUtc="2024-08-22T07:34:00Z">
        <w:r w:rsidR="00DA175B" w:rsidRPr="00DA175B">
          <w:rPr>
            <w:rFonts w:ascii="Times New Roman Regular" w:hAnsi="Times New Roman Regular" w:cs="Times New Roman Regular"/>
            <w:b/>
            <w:bCs/>
            <w:rPrChange w:id="57" w:author="Charlie X" w:date="2024-08-22T15:34:00Z" w16du:dateUtc="2024-08-22T07:34:00Z">
              <w:rPr>
                <w:rFonts w:ascii="Times New Roman Regular" w:hAnsi="Times New Roman Regular" w:cs="Times New Roman Regular"/>
              </w:rPr>
            </w:rPrChange>
          </w:rPr>
          <w:t>Multi-Scale CNN with Ample Interaction</w:t>
        </w:r>
      </w:ins>
    </w:p>
    <w:p w14:paraId="45AAC97A" w14:textId="77777777" w:rsidR="00A07C00" w:rsidRDefault="00000000">
      <w:pPr>
        <w:rPr>
          <w:rFonts w:ascii="Times New Roman Regular" w:hAnsi="Times New Roman Regular" w:cs="Times New Roman Regular"/>
        </w:rPr>
      </w:pPr>
      <w:bookmarkStart w:id="58" w:name="_Hlk174117712"/>
      <w:bookmarkEnd w:id="50"/>
      <w:r>
        <w:rPr>
          <w:rFonts w:ascii="Times New Roman Regular" w:hAnsi="Times New Roman Regular" w:cs="Times New Roman Regular"/>
        </w:rPr>
        <w:t>In this section, we present the proposed Multi-Scale CNN with Ample Interaction (</w:t>
      </w:r>
      <w:r w:rsidRPr="00DA175B">
        <w:rPr>
          <w:rFonts w:ascii="Times New Roman Regular" w:hAnsi="Times New Roman Regular" w:cs="Times New Roman Regular"/>
          <w:b/>
          <w:bCs/>
          <w:rPrChange w:id="59" w:author="Charlie X" w:date="2024-08-22T15:34:00Z" w16du:dateUtc="2024-08-22T07:34:00Z">
            <w:rPr>
              <w:rFonts w:ascii="Times New Roman Regular" w:hAnsi="Times New Roman Regular" w:cs="Times New Roman Regular"/>
            </w:rPr>
          </w:rPrChange>
        </w:rPr>
        <w:t>MSCNNAI</w:t>
      </w:r>
      <w:r>
        <w:rPr>
          <w:rFonts w:ascii="Times New Roman Regular" w:hAnsi="Times New Roman Regular" w:cs="Times New Roman Regular"/>
        </w:rPr>
        <w:t xml:space="preserve">) method for the fault diagnosis problem. </w:t>
      </w:r>
      <w:bookmarkEnd w:id="58"/>
      <w:r>
        <w:rPr>
          <w:rFonts w:ascii="Times New Roman Regular" w:hAnsi="Times New Roman Regular" w:cs="Times New Roman Regular"/>
        </w:rPr>
        <w:t xml:space="preserve">The basic architecture of MSCNNAI is presented in </w:t>
      </w:r>
      <w:proofErr w:type="gramStart"/>
      <w:r>
        <w:rPr>
          <w:rFonts w:ascii="Times New Roman Regular" w:hAnsi="Times New Roman Regular" w:cs="Times New Roman Regular"/>
        </w:rPr>
        <w:t>Fig .</w:t>
      </w:r>
      <w:proofErr w:type="gramEnd"/>
      <w:r>
        <w:rPr>
          <w:rFonts w:ascii="Times New Roman Regular" w:hAnsi="Times New Roman Regular" w:cs="Times New Roman Regular"/>
        </w:rPr>
        <w:t xml:space="preserve"> 2: </w:t>
      </w:r>
    </w:p>
    <w:p w14:paraId="440034CC" w14:textId="77777777" w:rsidR="00A07C00" w:rsidRDefault="00000000">
      <w:pPr>
        <w:rPr>
          <w:rFonts w:ascii="Times New Roman Regular" w:hAnsi="Times New Roman Regular" w:cs="Times New Roman Regular"/>
        </w:rPr>
      </w:pPr>
      <w:r>
        <w:rPr>
          <w:rFonts w:ascii="Times New Roman Regular" w:hAnsi="Times New Roman Regular" w:cs="Times New Roman Regular"/>
          <w:noProof/>
        </w:rPr>
        <w:lastRenderedPageBreak/>
        <w:drawing>
          <wp:inline distT="0" distB="0" distL="0" distR="0" wp14:anchorId="76532A6F" wp14:editId="6F8FED24">
            <wp:extent cx="5274310" cy="2108835"/>
            <wp:effectExtent l="0" t="0" r="2540" b="0"/>
            <wp:docPr id="74259087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590875" name="图片 1"/>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74310" cy="2108835"/>
                    </a:xfrm>
                    <a:prstGeom prst="rect">
                      <a:avLst/>
                    </a:prstGeom>
                  </pic:spPr>
                </pic:pic>
              </a:graphicData>
            </a:graphic>
          </wp:inline>
        </w:drawing>
      </w:r>
    </w:p>
    <w:p w14:paraId="56F64A07" w14:textId="0FBB9106" w:rsidR="00A07C00" w:rsidRDefault="00000000">
      <w:pPr>
        <w:rPr>
          <w:rFonts w:ascii="Times New Roman Regular" w:hAnsi="Times New Roman Regular" w:cs="Times New Roman Regular"/>
        </w:rPr>
      </w:pPr>
      <w:commentRangeStart w:id="60"/>
      <w:r>
        <w:rPr>
          <w:rFonts w:ascii="Times New Roman Regular" w:hAnsi="Times New Roman Regular" w:cs="Times New Roman Regular"/>
        </w:rPr>
        <w:t>Fig. 2. The illustration of the proposed MSCNNAI. After each 1-d convolutional operation, different scales of pooling operations are performed to generate feature representations with different scales, thus enhancing the multi-scale capture ability of the model.</w:t>
      </w:r>
      <w:commentRangeEnd w:id="60"/>
      <w:r w:rsidR="006F10F9">
        <w:rPr>
          <w:rStyle w:val="CommentReference"/>
        </w:rPr>
        <w:commentReference w:id="60"/>
      </w:r>
    </w:p>
    <w:p w14:paraId="4182D92B" w14:textId="77777777" w:rsidR="00A07C00" w:rsidRDefault="00A07C00">
      <w:pPr>
        <w:rPr>
          <w:rFonts w:ascii="Times New Roman Regular" w:hAnsi="Times New Roman Regular" w:cs="Times New Roman Regular"/>
        </w:rPr>
      </w:pPr>
    </w:p>
    <w:p w14:paraId="53D20C4E" w14:textId="334773A3" w:rsidR="00A07C00" w:rsidRDefault="00000000">
      <w:pPr>
        <w:rPr>
          <w:rFonts w:ascii="Times New Roman Regular" w:hAnsi="Times New Roman Regular" w:cs="Times New Roman Regular"/>
        </w:rPr>
      </w:pPr>
      <w:r>
        <w:rPr>
          <w:rFonts w:ascii="Times New Roman Regular" w:hAnsi="Times New Roman Regular" w:cs="Times New Roman Regular"/>
        </w:rPr>
        <w:t>The key idea of the MSCNNAI model is to extract the multiscale feature from raw data, incorporate the multiscale feature learning capability, and improve the model’s interaction capability in the hidden convolution layers. We extract the multiscale feature by using different pooling sizes after the 1-d convolution layer</w:t>
      </w:r>
      <w:r w:rsidR="00BD1827">
        <w:rPr>
          <w:rFonts w:ascii="Times New Roman Regular" w:hAnsi="Times New Roman Regular" w:cs="Times New Roman Regular" w:hint="eastAsia"/>
        </w:rPr>
        <w:t xml:space="preserve"> </w:t>
      </w:r>
      <w:r>
        <w:rPr>
          <w:rFonts w:ascii="Times New Roman Regular" w:hAnsi="Times New Roman Regular" w:cs="Times New Roman Regular"/>
        </w:rPr>
        <w:t xml:space="preserve">and concatenate them before the next layer to prevent them from training independently without interaction. With this approach, we not only increase the robustness and stability of this model by extracting the multiscale feature from the data but also enable the model with higher accuracy and smaller size by the interaction operation. </w:t>
      </w:r>
    </w:p>
    <w:p w14:paraId="3C2EE354" w14:textId="77777777" w:rsidR="00A07C00" w:rsidRDefault="00A07C00">
      <w:pPr>
        <w:rPr>
          <w:rFonts w:ascii="Times New Roman Regular" w:hAnsi="Times New Roman Regular" w:cs="Times New Roman Regular"/>
        </w:rPr>
      </w:pPr>
    </w:p>
    <w:p w14:paraId="6DD3E2EE" w14:textId="6EF70F9B" w:rsidR="00A07C00" w:rsidRDefault="00000000">
      <w:pPr>
        <w:rPr>
          <w:rFonts w:ascii="Times New Roman Regular" w:hAnsi="Times New Roman Regular" w:cs="Times New Roman Regular"/>
        </w:rPr>
      </w:pPr>
      <w:r>
        <w:rPr>
          <w:rFonts w:ascii="Times New Roman Regular" w:hAnsi="Times New Roman Regular" w:cs="Times New Roman Regular"/>
        </w:rPr>
        <w:t xml:space="preserve">Now we introduce the different </w:t>
      </w:r>
      <w:r w:rsidR="006D07F3">
        <w:rPr>
          <w:rFonts w:ascii="Times New Roman Regular" w:hAnsi="Times New Roman Regular" w:cs="Times New Roman Regular"/>
        </w:rPr>
        <w:t>parts</w:t>
      </w:r>
      <w:r>
        <w:rPr>
          <w:rFonts w:ascii="Times New Roman Regular" w:hAnsi="Times New Roman Regular" w:cs="Times New Roman Regular"/>
        </w:rPr>
        <w:t xml:space="preserve"> </w:t>
      </w:r>
      <w:r w:rsidR="00BD1827">
        <w:rPr>
          <w:rFonts w:ascii="Times New Roman Regular" w:hAnsi="Times New Roman Regular" w:cs="Times New Roman Regular"/>
        </w:rPr>
        <w:t>of</w:t>
      </w:r>
      <w:r>
        <w:rPr>
          <w:rFonts w:ascii="Times New Roman Regular" w:hAnsi="Times New Roman Regular" w:cs="Times New Roman Regular"/>
        </w:rPr>
        <w:t xml:space="preserve"> this model in detail. </w:t>
      </w:r>
    </w:p>
    <w:p w14:paraId="74B5C75C" w14:textId="77777777" w:rsidR="00A07C00" w:rsidRDefault="00000000">
      <w:pPr>
        <w:pStyle w:val="ListParagraph"/>
        <w:numPr>
          <w:ilvl w:val="0"/>
          <w:numId w:val="3"/>
        </w:numPr>
        <w:rPr>
          <w:rFonts w:ascii="Times New Roman Regular" w:hAnsi="Times New Roman Regular" w:cs="Times New Roman Regular"/>
        </w:rPr>
      </w:pPr>
      <w:r>
        <w:rPr>
          <w:rFonts w:ascii="Times New Roman Regular" w:hAnsi="Times New Roman Regular" w:cs="Times New Roman Regular"/>
        </w:rPr>
        <w:t xml:space="preserve">1-d Convolution </w:t>
      </w:r>
    </w:p>
    <w:p w14:paraId="7CADFAD8" w14:textId="67999D5B" w:rsidR="00A07C00" w:rsidRDefault="00000000">
      <w:pPr>
        <w:pStyle w:val="ListParagraph"/>
        <w:ind w:left="360"/>
        <w:rPr>
          <w:rFonts w:ascii="Times New Roman Regular" w:hAnsi="Times New Roman Regular" w:cs="Times New Roman Regular"/>
        </w:rPr>
      </w:pPr>
      <w:r>
        <w:rPr>
          <w:rFonts w:ascii="Times New Roman Regular" w:hAnsi="Times New Roman Regular" w:cs="Times New Roman Regular"/>
        </w:rPr>
        <w:t xml:space="preserve">We use </w:t>
      </w:r>
      <w:r w:rsidR="00BD1827">
        <w:rPr>
          <w:rFonts w:ascii="Times New Roman Regular" w:hAnsi="Times New Roman Regular" w:cs="Times New Roman Regular"/>
        </w:rPr>
        <w:t xml:space="preserve">a </w:t>
      </w:r>
      <w:r w:rsidR="006D07F3">
        <w:rPr>
          <w:rFonts w:ascii="Times New Roman Regular" w:hAnsi="Times New Roman Regular" w:cs="Times New Roman Regular"/>
        </w:rPr>
        <w:t>1-D</w:t>
      </w:r>
      <w:r>
        <w:rPr>
          <w:rFonts w:ascii="Times New Roman Regular" w:hAnsi="Times New Roman Regular" w:cs="Times New Roman Regular"/>
        </w:rPr>
        <w:t xml:space="preserve"> convolution layer to extract and learn high-level </w:t>
      </w:r>
      <w:r w:rsidR="00BD1827">
        <w:rPr>
          <w:rFonts w:ascii="Times New Roman Regular" w:hAnsi="Times New Roman Regular" w:cs="Times New Roman Regular"/>
        </w:rPr>
        <w:t>features</w:t>
      </w:r>
      <w:r>
        <w:rPr>
          <w:rFonts w:ascii="Times New Roman Regular" w:hAnsi="Times New Roman Regular" w:cs="Times New Roman Regular"/>
        </w:rPr>
        <w:t xml:space="preserve"> from the raw data. We use 2 different convolution </w:t>
      </w:r>
      <w:r w:rsidR="00BD1827">
        <w:rPr>
          <w:rFonts w:ascii="Times New Roman Regular" w:hAnsi="Times New Roman Regular" w:cs="Times New Roman Regular"/>
        </w:rPr>
        <w:t xml:space="preserve">layers </w:t>
      </w:r>
      <w:r>
        <w:rPr>
          <w:rFonts w:ascii="Times New Roman Regular" w:hAnsi="Times New Roman Regular" w:cs="Times New Roman Regular"/>
        </w:rPr>
        <w:t xml:space="preserve">(C1 and C2), each of </w:t>
      </w:r>
      <w:r w:rsidR="00BD1827">
        <w:rPr>
          <w:rFonts w:ascii="Times New Roman Regular" w:hAnsi="Times New Roman Regular" w:cs="Times New Roman Regular"/>
        </w:rPr>
        <w:t>which</w:t>
      </w:r>
      <w:r>
        <w:rPr>
          <w:rFonts w:ascii="Times New Roman Regular" w:hAnsi="Times New Roman Regular" w:cs="Times New Roman Regular"/>
        </w:rPr>
        <w:t xml:space="preserve"> has 4 components: </w:t>
      </w:r>
      <w:r>
        <w:rPr>
          <w:rFonts w:ascii="Times New Roman Regular" w:hAnsi="Times New Roman Regular" w:cs="Times New Roman Regular"/>
          <w:b/>
          <w:bCs/>
        </w:rPr>
        <w:t>convolution, batch normalization, activation function (</w:t>
      </w:r>
      <w:proofErr w:type="spellStart"/>
      <w:r>
        <w:rPr>
          <w:rFonts w:ascii="Times New Roman Regular" w:hAnsi="Times New Roman Regular" w:cs="Times New Roman Regular"/>
          <w:b/>
          <w:bCs/>
        </w:rPr>
        <w:t>relu</w:t>
      </w:r>
      <w:proofErr w:type="spellEnd"/>
      <w:r>
        <w:rPr>
          <w:rFonts w:ascii="Times New Roman Regular" w:hAnsi="Times New Roman Regular" w:cs="Times New Roman Regular"/>
          <w:b/>
          <w:bCs/>
        </w:rPr>
        <w:t>), and dropout</w:t>
      </w:r>
      <w:r>
        <w:rPr>
          <w:rFonts w:ascii="Times New Roman Regular" w:hAnsi="Times New Roman Regular" w:cs="Times New Roman Regular"/>
        </w:rPr>
        <w:t>. For the input signal {</w:t>
      </w:r>
      <m:oMath>
        <m:sSup>
          <m:sSupPr>
            <m:ctrlPr>
              <w:rPr>
                <w:rFonts w:ascii="DejaVu Math TeX Gyre" w:hAnsi="DejaVu Math TeX Gyre" w:cs="Times New Roman Regular"/>
                <w:i/>
              </w:rPr>
            </m:ctrlPr>
          </m:sSupPr>
          <m:e>
            <m:r>
              <w:rPr>
                <w:rFonts w:ascii="DejaVu Math TeX Gyre" w:hAnsi="DejaVu Math TeX Gyre" w:cs="Times New Roman Regular"/>
              </w:rPr>
              <m:t>y</m:t>
            </m:r>
          </m:e>
          <m:sup>
            <m:r>
              <w:rPr>
                <w:rFonts w:ascii="DejaVu Math TeX Gyre" w:hAnsi="DejaVu Math TeX Gyre" w:cs="Times New Roman Regular"/>
              </w:rPr>
              <m:t>(s)</m:t>
            </m:r>
          </m:sup>
        </m:sSup>
      </m:oMath>
      <w:r>
        <w:rPr>
          <w:rFonts w:ascii="Times New Roman Regular" w:hAnsi="Times New Roman Regular" w:cs="Times New Roman Regular"/>
        </w:rPr>
        <w:t xml:space="preserve">} with </w:t>
      </w:r>
      <w:r w:rsidR="00BD1827">
        <w:rPr>
          <w:rFonts w:ascii="Times New Roman Regular" w:hAnsi="Times New Roman Regular" w:cs="Times New Roman Regular"/>
        </w:rPr>
        <w:t xml:space="preserve">a </w:t>
      </w:r>
      <w:r w:rsidR="00BD1827">
        <w:rPr>
          <w:rFonts w:ascii="Times New Roman Regular" w:hAnsi="Times New Roman Regular" w:cs="Times New Roman Regular" w:hint="eastAsia"/>
        </w:rPr>
        <w:t>l</w:t>
      </w:r>
      <w:r>
        <w:rPr>
          <w:rFonts w:ascii="Times New Roman Regular" w:hAnsi="Times New Roman Regular" w:cs="Times New Roman Regular"/>
        </w:rPr>
        <w:t xml:space="preserve">ength of </w:t>
      </w:r>
      <m:oMath>
        <m:r>
          <w:rPr>
            <w:rFonts w:ascii="DejaVu Math TeX Gyre" w:hAnsi="DejaVu Math TeX Gyre" w:cs="Times New Roman Regular"/>
          </w:rPr>
          <m:t>s</m:t>
        </m:r>
      </m:oMath>
      <w:r>
        <w:rPr>
          <w:rFonts w:ascii="Times New Roman Regular" w:hAnsi="Times New Roman Regular" w:cs="Times New Roman Regular"/>
        </w:rPr>
        <w:t xml:space="preserve"> and the kernel size of m, </w:t>
      </w:r>
      <w:proofErr w:type="gramStart"/>
      <w:r>
        <w:rPr>
          <w:rFonts w:ascii="Times New Roman Regular" w:hAnsi="Times New Roman Regular" w:cs="Times New Roman Regular"/>
        </w:rPr>
        <w:t>The</w:t>
      </w:r>
      <w:proofErr w:type="gramEnd"/>
      <w:r>
        <w:rPr>
          <w:rFonts w:ascii="Times New Roman Regular" w:hAnsi="Times New Roman Regular" w:cs="Times New Roman Regular"/>
        </w:rPr>
        <w:t xml:space="preserve"> output </w:t>
      </w:r>
      <m:oMath>
        <m:sSub>
          <m:sSubPr>
            <m:ctrlPr>
              <w:rPr>
                <w:rFonts w:ascii="DejaVu Math TeX Gyre" w:hAnsi="DejaVu Math TeX Gyre" w:cs="Times New Roman Regular"/>
                <w:i/>
              </w:rPr>
            </m:ctrlPr>
          </m:sSubPr>
          <m:e>
            <m:r>
              <w:rPr>
                <w:rFonts w:ascii="DejaVu Math TeX Gyre" w:hAnsi="DejaVu Math TeX Gyre" w:cs="Times New Roman Regular"/>
              </w:rPr>
              <m:t>z</m:t>
            </m:r>
          </m:e>
          <m:sub>
            <m:r>
              <w:rPr>
                <w:rFonts w:ascii="DejaVu Math TeX Gyre" w:hAnsi="DejaVu Math TeX Gyre" w:cs="Times New Roman Regular"/>
              </w:rPr>
              <m:t>i</m:t>
            </m:r>
          </m:sub>
        </m:sSub>
      </m:oMath>
      <w:r>
        <w:rPr>
          <w:rFonts w:ascii="Times New Roman Regular" w:hAnsi="Times New Roman Regular" w:cs="Times New Roman Regular"/>
        </w:rPr>
        <w:t xml:space="preserve"> after the convolution layer can be described as </w:t>
      </w:r>
    </w:p>
    <w:p w14:paraId="397D3C5C" w14:textId="77777777" w:rsidR="00A07C00" w:rsidRDefault="00A07C00">
      <w:pPr>
        <w:pStyle w:val="ListParagraph"/>
        <w:ind w:left="360"/>
        <w:rPr>
          <w:rFonts w:ascii="Times New Roman Regular" w:hAnsi="Times New Roman Regular" w:cs="Times New Roman Regular"/>
        </w:rPr>
      </w:pPr>
    </w:p>
    <w:p w14:paraId="1481740F" w14:textId="77777777" w:rsidR="00A07C00" w:rsidRDefault="00000000">
      <w:pPr>
        <w:pStyle w:val="ListParagraph"/>
        <w:ind w:left="360"/>
        <w:jc w:val="right"/>
        <w:rPr>
          <w:rFonts w:ascii="Times New Roman Regular" w:hAnsi="Times New Roman Regular" w:cs="Times New Roman Regular"/>
        </w:rPr>
      </w:pPr>
      <m:oMath>
        <m:sSub>
          <m:sSubPr>
            <m:ctrlPr>
              <w:rPr>
                <w:rFonts w:ascii="DejaVu Math TeX Gyre" w:hAnsi="DejaVu Math TeX Gyre" w:cs="Times New Roman Regular"/>
                <w:i/>
              </w:rPr>
            </m:ctrlPr>
          </m:sSubPr>
          <m:e>
            <m:r>
              <w:rPr>
                <w:rFonts w:ascii="DejaVu Math TeX Gyre" w:hAnsi="DejaVu Math TeX Gyre" w:cs="Times New Roman Regular"/>
              </w:rPr>
              <m:t>z</m:t>
            </m:r>
          </m:e>
          <m:sub>
            <m:r>
              <w:rPr>
                <w:rFonts w:ascii="DejaVu Math TeX Gyre" w:hAnsi="DejaVu Math TeX Gyre" w:cs="Times New Roman Regular"/>
              </w:rPr>
              <m:t>i</m:t>
            </m:r>
          </m:sub>
        </m:sSub>
        <m:r>
          <w:rPr>
            <w:rFonts w:ascii="DejaVu Math TeX Gyre" w:hAnsi="DejaVu Math TeX Gyre" w:cs="Times New Roman Regular"/>
          </w:rPr>
          <m:t>=σ(</m:t>
        </m:r>
        <m:sSup>
          <m:sSupPr>
            <m:ctrlPr>
              <w:rPr>
                <w:rFonts w:ascii="DejaVu Math TeX Gyre" w:hAnsi="DejaVu Math TeX Gyre" w:cs="Times New Roman Regular"/>
                <w:i/>
              </w:rPr>
            </m:ctrlPr>
          </m:sSupPr>
          <m:e>
            <m:r>
              <w:rPr>
                <w:rFonts w:ascii="DejaVu Math TeX Gyre" w:hAnsi="DejaVu Math TeX Gyre" w:cs="Times New Roman Regular"/>
              </w:rPr>
              <m:t>w</m:t>
            </m:r>
          </m:e>
          <m:sup>
            <m:r>
              <w:rPr>
                <w:rFonts w:ascii="DejaVu Math TeX Gyre" w:hAnsi="DejaVu Math TeX Gyre" w:cs="Times New Roman Regular"/>
              </w:rPr>
              <m:t>T</m:t>
            </m:r>
          </m:sup>
        </m:sSup>
        <m:r>
          <w:rPr>
            <w:rFonts w:ascii="DejaVu Math TeX Gyre" w:hAnsi="DejaVu Math TeX Gyre" w:cs="Times New Roman Regular"/>
          </w:rPr>
          <m:t>*</m:t>
        </m:r>
        <m:sSub>
          <m:sSubPr>
            <m:ctrlPr>
              <w:rPr>
                <w:rFonts w:ascii="DejaVu Math TeX Gyre" w:hAnsi="DejaVu Math TeX Gyre" w:cs="Times New Roman Regular"/>
                <w:i/>
              </w:rPr>
            </m:ctrlPr>
          </m:sSubPr>
          <m:e>
            <m:r>
              <w:rPr>
                <w:rFonts w:ascii="DejaVu Math TeX Gyre" w:hAnsi="DejaVu Math TeX Gyre" w:cs="Times New Roman Regular"/>
              </w:rPr>
              <m:t>y</m:t>
            </m:r>
          </m:e>
          <m:sub>
            <m:r>
              <w:rPr>
                <w:rFonts w:ascii="DejaVu Math TeX Gyre" w:hAnsi="DejaVu Math TeX Gyre" w:cs="Times New Roman Regular"/>
              </w:rPr>
              <m:t>i:i+m-1</m:t>
            </m:r>
          </m:sub>
        </m:sSub>
        <m:r>
          <w:rPr>
            <w:rFonts w:ascii="DejaVu Math TeX Gyre" w:hAnsi="DejaVu Math TeX Gyre" w:cs="Times New Roman Regular"/>
          </w:rPr>
          <m:t>+b)</m:t>
        </m:r>
      </m:oMath>
      <w:r>
        <w:rPr>
          <w:rFonts w:ascii="Times New Roman Regular" w:hAnsi="Times New Roman Regular" w:cs="Times New Roman Regular"/>
        </w:rPr>
        <w:t xml:space="preserve">                    </w:t>
      </w:r>
      <w:r>
        <w:rPr>
          <w:rFonts w:ascii="Times New Roman Regular" w:hAnsi="Times New Roman Regular" w:cs="Times New Roman Regular"/>
        </w:rPr>
        <w:t>（</w:t>
      </w:r>
      <w:r>
        <w:rPr>
          <w:rFonts w:ascii="Times New Roman Regular" w:hAnsi="Times New Roman Regular" w:cs="Times New Roman Regular"/>
        </w:rPr>
        <w:t>6</w:t>
      </w:r>
      <w:r>
        <w:rPr>
          <w:rFonts w:ascii="Times New Roman Regular" w:hAnsi="Times New Roman Regular" w:cs="Times New Roman Regular"/>
        </w:rPr>
        <w:t>）</w:t>
      </w:r>
    </w:p>
    <w:p w14:paraId="454E26BC" w14:textId="77777777" w:rsidR="00A07C00" w:rsidRDefault="00A07C00">
      <w:pPr>
        <w:pStyle w:val="ListParagraph"/>
        <w:ind w:left="360"/>
        <w:rPr>
          <w:rFonts w:ascii="Times New Roman Regular" w:hAnsi="Times New Roman Regular" w:cs="Times New Roman Regular"/>
        </w:rPr>
      </w:pPr>
    </w:p>
    <w:p w14:paraId="6230D87B" w14:textId="54676483" w:rsidR="00A07C00" w:rsidRDefault="00000000">
      <w:pPr>
        <w:pStyle w:val="ListParagraph"/>
        <w:ind w:left="360"/>
        <w:rPr>
          <w:rFonts w:ascii="Times New Roman Regular" w:hAnsi="Times New Roman Regular" w:cs="Times New Roman Regular"/>
        </w:rPr>
      </w:pPr>
      <w:r>
        <w:rPr>
          <w:rFonts w:ascii="Times New Roman Regular" w:hAnsi="Times New Roman Regular" w:cs="Times New Roman Regular"/>
        </w:rPr>
        <w:t xml:space="preserve">where </w:t>
      </w:r>
      <m:oMath>
        <m:r>
          <w:rPr>
            <w:rFonts w:ascii="DejaVu Math TeX Gyre" w:hAnsi="DejaVu Math TeX Gyre" w:cs="Times New Roman Regular"/>
          </w:rPr>
          <m:t>w</m:t>
        </m:r>
      </m:oMath>
      <w:r>
        <w:rPr>
          <w:rFonts w:ascii="Times New Roman Regular" w:hAnsi="Times New Roman Regular" w:cs="Times New Roman Regular"/>
        </w:rPr>
        <w:t xml:space="preserve"> </w:t>
      </w:r>
      <w:r w:rsidR="00BD1827">
        <w:rPr>
          <w:rFonts w:ascii="Times New Roman Regular" w:hAnsi="Times New Roman Regular" w:cs="Times New Roman Regular"/>
        </w:rPr>
        <w:t>represents</w:t>
      </w:r>
      <w:r w:rsidR="00BD1827">
        <w:rPr>
          <w:rFonts w:ascii="Times New Roman Regular" w:hAnsi="Times New Roman Regular" w:cs="Times New Roman Regular" w:hint="eastAsia"/>
        </w:rPr>
        <w:t xml:space="preserve"> </w:t>
      </w:r>
      <w:r>
        <w:rPr>
          <w:rFonts w:ascii="Times New Roman Regular" w:hAnsi="Times New Roman Regular" w:cs="Times New Roman Regular"/>
        </w:rPr>
        <w:t xml:space="preserve">the filter vector (kernel), b </w:t>
      </w:r>
      <w:r w:rsidR="00BD1827">
        <w:rPr>
          <w:rFonts w:ascii="Times New Roman Regular" w:hAnsi="Times New Roman Regular" w:cs="Times New Roman Regular"/>
        </w:rPr>
        <w:t>represents</w:t>
      </w:r>
      <w:r w:rsidR="00BD1827">
        <w:rPr>
          <w:rFonts w:ascii="Times New Roman Regular" w:hAnsi="Times New Roman Regular" w:cs="Times New Roman Regular" w:hint="eastAsia"/>
        </w:rPr>
        <w:t xml:space="preserve"> </w:t>
      </w:r>
      <w:r>
        <w:rPr>
          <w:rFonts w:ascii="Times New Roman Regular" w:hAnsi="Times New Roman Regular" w:cs="Times New Roman Regular"/>
        </w:rPr>
        <w:t xml:space="preserve">the bias, and </w:t>
      </w:r>
      <m:oMath>
        <m:r>
          <w:rPr>
            <w:rFonts w:ascii="DejaVu Math TeX Gyre" w:hAnsi="DejaVu Math TeX Gyre" w:cs="Times New Roman Regular"/>
          </w:rPr>
          <m:t>σ</m:t>
        </m:r>
      </m:oMath>
      <w:r>
        <w:rPr>
          <w:rFonts w:ascii="Times New Roman Regular" w:hAnsi="Times New Roman Regular" w:cs="Times New Roman Regular"/>
        </w:rPr>
        <w:t xml:space="preserve"> is the activation function. In this study, we use rectified linear units (ReLU) [27] as the activation function to prevent the vanishing gradient problem and accelerate the convergence of </w:t>
      </w:r>
      <w:r w:rsidR="00BD1827">
        <w:rPr>
          <w:rFonts w:ascii="Times New Roman Regular" w:hAnsi="Times New Roman Regular" w:cs="Times New Roman Regular"/>
        </w:rPr>
        <w:t xml:space="preserve">the </w:t>
      </w:r>
      <w:r>
        <w:rPr>
          <w:rFonts w:ascii="Times New Roman Regular" w:hAnsi="Times New Roman Regular" w:cs="Times New Roman Regular"/>
        </w:rPr>
        <w:t>model:</w:t>
      </w:r>
    </w:p>
    <w:p w14:paraId="06EDCCE4" w14:textId="77777777" w:rsidR="00A07C00" w:rsidRDefault="00000000">
      <w:pPr>
        <w:pStyle w:val="ListParagraph"/>
        <w:ind w:left="360"/>
        <w:jc w:val="right"/>
        <w:rPr>
          <w:rFonts w:ascii="Times New Roman Regular" w:hAnsi="Times New Roman Regular" w:cs="Times New Roman Regular"/>
        </w:rPr>
      </w:pPr>
      <m:oMath>
        <m:r>
          <w:rPr>
            <w:rFonts w:ascii="DejaVu Math TeX Gyre" w:hAnsi="DejaVu Math TeX Gyre" w:cs="Times New Roman Regular"/>
          </w:rPr>
          <m:t>σ</m:t>
        </m:r>
        <m:d>
          <m:dPr>
            <m:ctrlPr>
              <w:rPr>
                <w:rFonts w:ascii="DejaVu Math TeX Gyre" w:hAnsi="DejaVu Math TeX Gyre" w:cs="Times New Roman Regular"/>
                <w:i/>
              </w:rPr>
            </m:ctrlPr>
          </m:dPr>
          <m:e>
            <m:r>
              <w:rPr>
                <w:rFonts w:ascii="DejaVu Math TeX Gyre" w:hAnsi="DejaVu Math TeX Gyre" w:cs="Times New Roman Regular"/>
              </w:rPr>
              <m:t>x</m:t>
            </m:r>
          </m:e>
        </m:d>
        <m:r>
          <w:rPr>
            <w:rFonts w:ascii="DejaVu Math TeX Gyre" w:hAnsi="DejaVu Math TeX Gyre" w:cs="Times New Roman Regular"/>
          </w:rPr>
          <m:t>=</m:t>
        </m:r>
        <m:r>
          <m:rPr>
            <m:sty m:val="p"/>
          </m:rPr>
          <w:rPr>
            <w:rFonts w:ascii="DejaVu Math TeX Gyre" w:hAnsi="DejaVu Math TeX Gyre" w:cs="Times New Roman Regular"/>
          </w:rPr>
          <m:t>max⁡</m:t>
        </m:r>
        <m:r>
          <w:rPr>
            <w:rFonts w:ascii="DejaVu Math TeX Gyre" w:hAnsi="DejaVu Math TeX Gyre" w:cs="Times New Roman Regular"/>
          </w:rPr>
          <m:t>(0,x)</m:t>
        </m:r>
      </m:oMath>
      <w:r>
        <w:rPr>
          <w:rFonts w:ascii="Times New Roman Regular" w:hAnsi="Times New Roman Regular" w:cs="Times New Roman Regular"/>
        </w:rPr>
        <w:t xml:space="preserve">                        </w:t>
      </w:r>
      <w:r>
        <w:rPr>
          <w:rFonts w:ascii="Times New Roman Regular" w:hAnsi="Times New Roman Regular" w:cs="Times New Roman Regular"/>
        </w:rPr>
        <w:t>（</w:t>
      </w:r>
      <w:r>
        <w:rPr>
          <w:rFonts w:ascii="Times New Roman Regular" w:hAnsi="Times New Roman Regular" w:cs="Times New Roman Regular"/>
        </w:rPr>
        <w:t>7</w:t>
      </w:r>
      <w:r>
        <w:rPr>
          <w:rFonts w:ascii="Times New Roman Regular" w:hAnsi="Times New Roman Regular" w:cs="Times New Roman Regular"/>
        </w:rPr>
        <w:t>）</w:t>
      </w:r>
    </w:p>
    <w:p w14:paraId="6BD9F103" w14:textId="77777777" w:rsidR="00A07C00" w:rsidRDefault="00000000">
      <w:pPr>
        <w:pStyle w:val="ListParagraph"/>
        <w:ind w:left="360"/>
        <w:rPr>
          <w:rFonts w:ascii="Times New Roman Regular" w:hAnsi="Times New Roman Regular" w:cs="Times New Roman Regular"/>
        </w:rPr>
      </w:pPr>
      <w:r>
        <w:rPr>
          <w:rFonts w:ascii="Times New Roman Regular" w:hAnsi="Times New Roman Regular" w:cs="Times New Roman Regular"/>
        </w:rPr>
        <w:t xml:space="preserve">. </w:t>
      </w:r>
    </w:p>
    <w:p w14:paraId="22FFE40C" w14:textId="742C71E8" w:rsidR="00A07C00" w:rsidRDefault="00000000">
      <w:pPr>
        <w:pStyle w:val="ListParagraph"/>
        <w:ind w:left="360"/>
        <w:rPr>
          <w:rFonts w:ascii="Times New Roman Regular" w:hAnsi="Times New Roman Regular" w:cs="Times New Roman Regular"/>
        </w:rPr>
      </w:pPr>
      <w:r>
        <w:rPr>
          <w:rFonts w:ascii="Times New Roman Regular" w:hAnsi="Times New Roman Regular" w:cs="Times New Roman Regular"/>
        </w:rPr>
        <w:t xml:space="preserve">After going through the activation function, the feature map can be described as </w:t>
      </w:r>
      <m:oMath>
        <m:r>
          <w:rPr>
            <w:rFonts w:ascii="DejaVu Math TeX Gyre" w:hAnsi="DejaVu Math TeX Gyre" w:cs="Times New Roman Regular"/>
          </w:rPr>
          <m:t>z=</m:t>
        </m:r>
        <m:d>
          <m:dPr>
            <m:begChr m:val="["/>
            <m:endChr m:val="]"/>
            <m:ctrlPr>
              <w:rPr>
                <w:rFonts w:ascii="DejaVu Math TeX Gyre" w:hAnsi="DejaVu Math TeX Gyre" w:cs="Times New Roman Regular"/>
                <w:i/>
              </w:rPr>
            </m:ctrlPr>
          </m:dPr>
          <m:e>
            <m:sSub>
              <m:sSubPr>
                <m:ctrlPr>
                  <w:rPr>
                    <w:rFonts w:ascii="DejaVu Math TeX Gyre" w:hAnsi="DejaVu Math TeX Gyre" w:cs="Times New Roman Regular"/>
                    <w:i/>
                  </w:rPr>
                </m:ctrlPr>
              </m:sSubPr>
              <m:e>
                <m:r>
                  <w:rPr>
                    <w:rFonts w:ascii="DejaVu Math TeX Gyre" w:hAnsi="DejaVu Math TeX Gyre" w:cs="Times New Roman Regular"/>
                  </w:rPr>
                  <m:t>z</m:t>
                </m:r>
              </m:e>
              <m:sub>
                <m:r>
                  <w:rPr>
                    <w:rFonts w:ascii="DejaVu Math TeX Gyre" w:hAnsi="DejaVu Math TeX Gyre" w:cs="Times New Roman Regular"/>
                  </w:rPr>
                  <m:t>1</m:t>
                </m:r>
              </m:sub>
            </m:sSub>
            <m:r>
              <w:rPr>
                <w:rFonts w:ascii="DejaVu Math TeX Gyre" w:hAnsi="DejaVu Math TeX Gyre" w:cs="Times New Roman Regular"/>
              </w:rPr>
              <m:t>,</m:t>
            </m:r>
            <m:sSub>
              <m:sSubPr>
                <m:ctrlPr>
                  <w:rPr>
                    <w:rFonts w:ascii="DejaVu Math TeX Gyre" w:hAnsi="DejaVu Math TeX Gyre" w:cs="Times New Roman Regular"/>
                    <w:i/>
                  </w:rPr>
                </m:ctrlPr>
              </m:sSubPr>
              <m:e>
                <m:r>
                  <w:rPr>
                    <w:rFonts w:ascii="DejaVu Math TeX Gyre" w:hAnsi="DejaVu Math TeX Gyre" w:cs="Times New Roman Regular"/>
                  </w:rPr>
                  <m:t>z</m:t>
                </m:r>
              </m:e>
              <m:sub>
                <m:r>
                  <w:rPr>
                    <w:rFonts w:ascii="DejaVu Math TeX Gyre" w:hAnsi="DejaVu Math TeX Gyre" w:cs="Times New Roman Regular"/>
                  </w:rPr>
                  <m:t>2</m:t>
                </m:r>
              </m:sub>
            </m:sSub>
            <m:r>
              <w:rPr>
                <w:rFonts w:ascii="DejaVu Math TeX Gyre" w:hAnsi="DejaVu Math TeX Gyre" w:cs="Times New Roman Regular"/>
              </w:rPr>
              <m:t>…,</m:t>
            </m:r>
            <m:sSub>
              <m:sSubPr>
                <m:ctrlPr>
                  <w:rPr>
                    <w:rFonts w:ascii="DejaVu Math TeX Gyre" w:hAnsi="DejaVu Math TeX Gyre" w:cs="Times New Roman Regular"/>
                    <w:i/>
                  </w:rPr>
                </m:ctrlPr>
              </m:sSubPr>
              <m:e>
                <m:r>
                  <w:rPr>
                    <w:rFonts w:ascii="DejaVu Math TeX Gyre" w:hAnsi="DejaVu Math TeX Gyre" w:cs="Times New Roman Regular"/>
                  </w:rPr>
                  <m:t>z</m:t>
                </m:r>
              </m:e>
              <m:sub>
                <m:r>
                  <w:rPr>
                    <w:rFonts w:ascii="DejaVu Math TeX Gyre" w:hAnsi="DejaVu Math TeX Gyre" w:cs="Times New Roman Regular"/>
                  </w:rPr>
                  <m:t>s-m+1</m:t>
                </m:r>
              </m:sub>
            </m:sSub>
          </m:e>
        </m:d>
      </m:oMath>
      <w:r w:rsidR="00BD1827">
        <w:rPr>
          <w:rFonts w:ascii="Times New Roman Regular" w:hAnsi="Times New Roman Regular" w:cs="Times New Roman Regular" w:hint="eastAsia"/>
        </w:rPr>
        <w:t xml:space="preserve">. </w:t>
      </w:r>
      <w:r w:rsidR="007B227E">
        <w:rPr>
          <w:rFonts w:ascii="Times New Roman Regular" w:hAnsi="Times New Roman Regular" w:cs="Times New Roman Regular"/>
        </w:rPr>
        <w:t>The</w:t>
      </w:r>
      <w:r w:rsidR="007B227E">
        <w:rPr>
          <w:rFonts w:ascii="Times New Roman Regular" w:hAnsi="Times New Roman Regular" w:cs="Times New Roman Regular" w:hint="eastAsia"/>
        </w:rPr>
        <w:t xml:space="preserve"> </w:t>
      </w:r>
      <w:r>
        <w:rPr>
          <w:rFonts w:ascii="Times New Roman Regular" w:hAnsi="Times New Roman Regular" w:cs="Times New Roman Regular"/>
        </w:rPr>
        <w:t xml:space="preserve">length of </w:t>
      </w:r>
      <m:oMath>
        <m:r>
          <w:rPr>
            <w:rFonts w:ascii="DejaVu Math TeX Gyre" w:hAnsi="DejaVu Math TeX Gyre" w:cs="Times New Roman Regular"/>
          </w:rPr>
          <m:t>z</m:t>
        </m:r>
      </m:oMath>
      <w:r>
        <w:rPr>
          <w:rFonts w:hAnsi="DejaVu Math TeX Gyre" w:cs="Times New Roman Regular"/>
        </w:rPr>
        <w:t xml:space="preserve"> </w:t>
      </w:r>
      <w:r>
        <w:rPr>
          <w:rFonts w:ascii="Times New Roman Regular" w:hAnsi="Times New Roman Regular" w:cs="Times New Roman Regular"/>
        </w:rPr>
        <w:t xml:space="preserve">can be calculated as </w:t>
      </w:r>
      <m:oMath>
        <m:r>
          <w:rPr>
            <w:rFonts w:ascii="DejaVu Math TeX Gyre" w:hAnsi="DejaVu Math TeX Gyre" w:cs="Times New Roman Regular"/>
          </w:rPr>
          <m:t>s-m+1</m:t>
        </m:r>
      </m:oMath>
      <w:r>
        <w:rPr>
          <w:rFonts w:ascii="Times New Roman Regular" w:hAnsi="Times New Roman Regular" w:cs="Times New Roman Regular"/>
        </w:rPr>
        <w:t xml:space="preserve">, where </w:t>
      </w:r>
      <m:oMath>
        <m:r>
          <w:rPr>
            <w:rFonts w:ascii="DejaVu Math TeX Gyre" w:hAnsi="DejaVu Math TeX Gyre" w:cs="Times New Roman Regular"/>
          </w:rPr>
          <m:t>s</m:t>
        </m:r>
      </m:oMath>
      <w:r w:rsidR="007B227E">
        <w:rPr>
          <w:rFonts w:ascii="Times New Roman Regular" w:hAnsi="Times New Roman Regular" w:cs="Times New Roman Regular" w:hint="eastAsia"/>
        </w:rPr>
        <w:t xml:space="preserve"> </w:t>
      </w:r>
      <w:r w:rsidR="007B227E">
        <w:rPr>
          <w:rFonts w:ascii="Times New Roman Regular" w:hAnsi="Times New Roman Regular" w:cs="Times New Roman Regular"/>
        </w:rPr>
        <w:t>denotes</w:t>
      </w:r>
      <w:r w:rsidR="007B227E">
        <w:rPr>
          <w:rFonts w:ascii="Times New Roman Regular" w:hAnsi="Times New Roman Regular" w:cs="Times New Roman Regular" w:hint="eastAsia"/>
        </w:rPr>
        <w:t xml:space="preserve"> </w:t>
      </w:r>
      <w:r>
        <w:rPr>
          <w:rFonts w:ascii="Times New Roman Regular" w:hAnsi="Times New Roman Regular" w:cs="Times New Roman Regular"/>
        </w:rPr>
        <w:t xml:space="preserve">the input length, </w:t>
      </w:r>
      <w:r w:rsidR="00BD1827">
        <w:rPr>
          <w:rFonts w:ascii="Times New Roman Regular" w:hAnsi="Times New Roman Regular" w:cs="Times New Roman Regular"/>
        </w:rPr>
        <w:t xml:space="preserve">and </w:t>
      </w:r>
      <w:r>
        <w:rPr>
          <w:rFonts w:ascii="Times New Roman Italic" w:hAnsi="Times New Roman Italic" w:cs="Times New Roman Italic"/>
          <w:i/>
          <w:iCs/>
        </w:rPr>
        <w:t>m</w:t>
      </w:r>
      <w:r>
        <w:rPr>
          <w:rFonts w:ascii="Times New Roman Regular" w:hAnsi="Times New Roman Regular" w:cs="Times New Roman Regular"/>
        </w:rPr>
        <w:t xml:space="preserve"> represents the kernel size.</w:t>
      </w:r>
    </w:p>
    <w:p w14:paraId="4DDC5FD3" w14:textId="77777777" w:rsidR="00A07C00" w:rsidRDefault="00A07C00">
      <w:pPr>
        <w:pStyle w:val="ListParagraph"/>
        <w:ind w:left="360"/>
        <w:rPr>
          <w:rFonts w:ascii="Times New Roman Regular" w:hAnsi="Times New Roman Regular" w:cs="Times New Roman Regular"/>
        </w:rPr>
      </w:pPr>
    </w:p>
    <w:p w14:paraId="1A54F5B9" w14:textId="54BB3F6E" w:rsidR="00A07C00" w:rsidRDefault="00BD1827">
      <w:pPr>
        <w:pStyle w:val="ListParagraph"/>
        <w:ind w:left="360"/>
        <w:rPr>
          <w:rFonts w:ascii="Times New Roman Regular" w:hAnsi="Times New Roman Regular" w:cs="Times New Roman Regular"/>
        </w:rPr>
      </w:pPr>
      <w:r>
        <w:rPr>
          <w:rFonts w:ascii="Times New Roman Regular" w:hAnsi="Times New Roman Regular" w:cs="Times New Roman Regular"/>
        </w:rPr>
        <w:t xml:space="preserve">Afterward, the data will go through the </w:t>
      </w:r>
      <w:r>
        <w:rPr>
          <w:rFonts w:ascii="Times New Roman Regular" w:hAnsi="Times New Roman Regular" w:cs="Times New Roman Regular"/>
          <w:b/>
          <w:bCs/>
        </w:rPr>
        <w:t>dropout layer</w:t>
      </w:r>
      <w:r w:rsidR="00827060">
        <w:rPr>
          <w:rFonts w:ascii="Times New Roman Regular" w:hAnsi="Times New Roman Regular" w:cs="Times New Roman Regular"/>
        </w:rPr>
        <w:t>, where the dropout rate is equal to</w:t>
      </w:r>
      <w:r>
        <w:rPr>
          <w:rFonts w:ascii="Times New Roman Regular" w:hAnsi="Times New Roman Regular" w:cs="Times New Roman Regular"/>
        </w:rPr>
        <w:t xml:space="preserve"> 0.6. This means that 60% of the neurons will be randomly deactivated during each training iteration. </w:t>
      </w:r>
    </w:p>
    <w:p w14:paraId="48638C67" w14:textId="77777777" w:rsidR="00A07C00" w:rsidRDefault="00A07C00">
      <w:pPr>
        <w:pStyle w:val="ListParagraph"/>
        <w:ind w:left="360"/>
        <w:rPr>
          <w:rFonts w:ascii="Times New Roman Regular" w:hAnsi="Times New Roman Regular" w:cs="Times New Roman Regular"/>
        </w:rPr>
      </w:pPr>
    </w:p>
    <w:p w14:paraId="2E0E2F39" w14:textId="77777777" w:rsidR="00A07C00" w:rsidRDefault="00000000">
      <w:pPr>
        <w:pStyle w:val="ListParagraph"/>
        <w:ind w:left="360"/>
        <w:rPr>
          <w:rFonts w:ascii="Times New Roman Regular" w:hAnsi="Times New Roman Regular" w:cs="Times New Roman Regular"/>
        </w:rPr>
      </w:pPr>
      <w:r>
        <w:rPr>
          <w:rFonts w:ascii="Times New Roman Regular" w:hAnsi="Times New Roman Regular" w:cs="Times New Roman Regular"/>
        </w:rPr>
        <w:t xml:space="preserve">For the first convolution layer, the input channel number is 1 and the output channel number is 64. For the second convolution layer, the input channel number is 64 and the output channel number is 128. We increase the channel number to increase the feature extraction capability. For the second convolution layer, we change the kernel size from 9 to 5.  </w:t>
      </w:r>
    </w:p>
    <w:p w14:paraId="71367572" w14:textId="77777777" w:rsidR="00A07C00" w:rsidRDefault="00000000">
      <w:pPr>
        <w:pStyle w:val="ListParagraph"/>
        <w:numPr>
          <w:ilvl w:val="0"/>
          <w:numId w:val="3"/>
        </w:numPr>
        <w:rPr>
          <w:rFonts w:ascii="Times New Roman Regular" w:hAnsi="Times New Roman Regular" w:cs="Times New Roman Regular"/>
        </w:rPr>
      </w:pPr>
      <w:r>
        <w:rPr>
          <w:rFonts w:ascii="Times New Roman Regular" w:hAnsi="Times New Roman Regular" w:cs="Times New Roman Regular"/>
        </w:rPr>
        <w:t>Multiscale pooling</w:t>
      </w:r>
    </w:p>
    <w:p w14:paraId="51448B27" w14:textId="77777777" w:rsidR="00A07C00" w:rsidRDefault="00000000">
      <w:pPr>
        <w:pStyle w:val="ListParagraph"/>
        <w:ind w:left="360"/>
        <w:rPr>
          <w:rFonts w:ascii="Times New Roman Regular" w:hAnsi="Times New Roman Regular" w:cs="Times New Roman Regular"/>
        </w:rPr>
      </w:pPr>
      <w:r>
        <w:rPr>
          <w:rFonts w:ascii="Times New Roman Regular" w:hAnsi="Times New Roman Regular" w:cs="Times New Roman Regular"/>
        </w:rPr>
        <w:t xml:space="preserve">After the 1-d convolution layer, the feature map is transferred into 3 different-scale features by going through 3 different pooling sizes, in which the pooling sizes are 2, 4, and 6. We use Average pooling operation in this study. It works by calculating the mean value of the adjacent </w:t>
      </w:r>
      <w:r>
        <w:rPr>
          <w:rFonts w:ascii="Times New Roman Italic" w:hAnsi="Times New Roman Italic" w:cs="Times New Roman Italic"/>
          <w:i/>
          <w:iCs/>
        </w:rPr>
        <w:t>r</w:t>
      </w:r>
      <w:r>
        <w:rPr>
          <w:rFonts w:ascii="Times New Roman Regular" w:hAnsi="Times New Roman Regular" w:cs="Times New Roman Regular"/>
        </w:rPr>
        <w:t xml:space="preserve"> feature and combining them into one value. </w:t>
      </w:r>
    </w:p>
    <w:p w14:paraId="4D9B3102" w14:textId="77777777" w:rsidR="00A07C00" w:rsidRDefault="00000000">
      <w:pPr>
        <w:pStyle w:val="ListParagraph"/>
        <w:ind w:left="360"/>
        <w:jc w:val="right"/>
        <w:rPr>
          <w:rFonts w:ascii="Times New Roman Regular" w:hAnsi="Times New Roman Regular" w:cs="Times New Roman Regular"/>
        </w:rPr>
      </w:pPr>
      <m:oMath>
        <m:sSubSup>
          <m:sSubSupPr>
            <m:ctrlPr>
              <w:rPr>
                <w:rFonts w:ascii="DejaVu Math TeX Gyre" w:hAnsi="DejaVu Math TeX Gyre" w:cs="Times New Roman Regular"/>
                <w:i/>
              </w:rPr>
            </m:ctrlPr>
          </m:sSubSupPr>
          <m:e>
            <m:r>
              <w:rPr>
                <w:rFonts w:ascii="DejaVu Math TeX Gyre" w:hAnsi="DejaVu Math TeX Gyre" w:cs="Times New Roman Regular"/>
              </w:rPr>
              <m:t>p</m:t>
            </m:r>
          </m:e>
          <m:sub>
            <m:r>
              <w:rPr>
                <w:rFonts w:ascii="DejaVu Math TeX Gyre" w:hAnsi="DejaVu Math TeX Gyre" w:cs="Times New Roman Regular"/>
              </w:rPr>
              <m:t>k</m:t>
            </m:r>
          </m:sub>
          <m:sup>
            <m:r>
              <w:rPr>
                <w:rFonts w:ascii="DejaVu Math TeX Gyre" w:hAnsi="DejaVu Math TeX Gyre" w:cs="Times New Roman Regular"/>
              </w:rPr>
              <m:t>j</m:t>
            </m:r>
          </m:sup>
        </m:sSubSup>
        <m:r>
          <w:rPr>
            <w:rFonts w:ascii="DejaVu Math TeX Gyre" w:hAnsi="DejaVu Math TeX Gyre" w:cs="Times New Roman Regular"/>
          </w:rPr>
          <m:t>=avg{</m:t>
        </m:r>
        <m:sSubSup>
          <m:sSubSupPr>
            <m:ctrlPr>
              <w:rPr>
                <w:rFonts w:ascii="DejaVu Math TeX Gyre" w:hAnsi="DejaVu Math TeX Gyre" w:cs="Times New Roman Regular"/>
                <w:i/>
              </w:rPr>
            </m:ctrlPr>
          </m:sSubSupPr>
          <m:e>
            <m:r>
              <w:rPr>
                <w:rFonts w:ascii="DejaVu Math TeX Gyre" w:hAnsi="DejaVu Math TeX Gyre" w:cs="Times New Roman Regular"/>
              </w:rPr>
              <m:t>c</m:t>
            </m:r>
          </m:e>
          <m:sub>
            <m:r>
              <w:rPr>
                <w:rFonts w:ascii="DejaVu Math TeX Gyre" w:hAnsi="DejaVu Math TeX Gyre" w:cs="Times New Roman Regular"/>
              </w:rPr>
              <m:t>k:k+r-1</m:t>
            </m:r>
          </m:sub>
          <m:sup>
            <m:r>
              <w:rPr>
                <w:rFonts w:ascii="DejaVu Math TeX Gyre" w:hAnsi="DejaVu Math TeX Gyre" w:cs="Times New Roman Regular"/>
              </w:rPr>
              <m:t>j</m:t>
            </m:r>
          </m:sup>
        </m:sSubSup>
        <m:r>
          <w:rPr>
            <w:rFonts w:ascii="DejaVu Math TeX Gyre" w:hAnsi="DejaVu Math TeX Gyre" w:cs="Times New Roman Regular"/>
          </w:rPr>
          <m:t>}</m:t>
        </m:r>
      </m:oMath>
      <w:r>
        <w:rPr>
          <w:rFonts w:ascii="Times New Roman Regular" w:hAnsi="Times New Roman Regular" w:cs="Times New Roman Regular"/>
        </w:rPr>
        <w:t xml:space="preserve">                       </w:t>
      </w:r>
      <w:r>
        <w:rPr>
          <w:rFonts w:ascii="Times New Roman Regular" w:hAnsi="Times New Roman Regular" w:cs="Times New Roman Regular"/>
        </w:rPr>
        <w:t>（</w:t>
      </w:r>
      <w:r>
        <w:rPr>
          <w:rFonts w:ascii="Times New Roman Regular" w:hAnsi="Times New Roman Regular" w:cs="Times New Roman Regular"/>
        </w:rPr>
        <w:t>8</w:t>
      </w:r>
      <w:r>
        <w:rPr>
          <w:rFonts w:ascii="Times New Roman Regular" w:hAnsi="Times New Roman Regular" w:cs="Times New Roman Regular"/>
        </w:rPr>
        <w:t>）</w:t>
      </w:r>
    </w:p>
    <w:p w14:paraId="55B3EB66" w14:textId="190E7E47" w:rsidR="00A07C00" w:rsidRDefault="00000000">
      <w:pPr>
        <w:pStyle w:val="ListParagraph"/>
        <w:ind w:left="360"/>
        <w:rPr>
          <w:rFonts w:ascii="Times New Roman Regular" w:hAnsi="Times New Roman Regular" w:cs="Times New Roman Regular"/>
        </w:rPr>
      </w:pPr>
      <w:r>
        <w:rPr>
          <w:rFonts w:ascii="Times New Roman Regular" w:hAnsi="Times New Roman Regular" w:cs="Times New Roman Regular"/>
        </w:rPr>
        <w:t xml:space="preserve">This operation extracts multiscale </w:t>
      </w:r>
      <w:r w:rsidR="00BD1827">
        <w:rPr>
          <w:rFonts w:ascii="Times New Roman Regular" w:hAnsi="Times New Roman Regular" w:cs="Times New Roman Regular"/>
        </w:rPr>
        <w:t>features</w:t>
      </w:r>
      <w:r>
        <w:rPr>
          <w:rFonts w:ascii="Times New Roman Regular" w:hAnsi="Times New Roman Regular" w:cs="Times New Roman Regular"/>
        </w:rPr>
        <w:t xml:space="preserve"> after each pooling layer. Totally we use the multiscale pooling layer 2 times.</w:t>
      </w:r>
    </w:p>
    <w:p w14:paraId="725A8171" w14:textId="77777777" w:rsidR="00A07C00" w:rsidRDefault="00000000">
      <w:pPr>
        <w:pStyle w:val="ListParagraph"/>
        <w:numPr>
          <w:ilvl w:val="0"/>
          <w:numId w:val="3"/>
        </w:numPr>
        <w:rPr>
          <w:rFonts w:ascii="Times New Roman Regular" w:hAnsi="Times New Roman Regular" w:cs="Times New Roman Regular"/>
        </w:rPr>
      </w:pPr>
      <w:r>
        <w:rPr>
          <w:rFonts w:ascii="Times New Roman Regular" w:hAnsi="Times New Roman Regular" w:cs="Times New Roman Regular"/>
        </w:rPr>
        <w:t>Multiscale interaction</w:t>
      </w:r>
    </w:p>
    <w:p w14:paraId="1524C0A4" w14:textId="4FB60526" w:rsidR="00A07C00" w:rsidRDefault="00000000">
      <w:pPr>
        <w:pStyle w:val="ListParagraph"/>
        <w:ind w:left="360"/>
        <w:rPr>
          <w:rFonts w:ascii="Times New Roman Regular" w:hAnsi="Times New Roman Regular" w:cs="Times New Roman Regular"/>
        </w:rPr>
      </w:pPr>
      <w:r>
        <w:rPr>
          <w:rFonts w:ascii="Times New Roman Regular" w:hAnsi="Times New Roman Regular" w:cs="Times New Roman Regular"/>
        </w:rPr>
        <w:t xml:space="preserve">After extracting the multiscale feature by the multiscale pooling operation, the model </w:t>
      </w:r>
      <w:r>
        <w:rPr>
          <w:rFonts w:ascii="Times New Roman Regular" w:hAnsi="Times New Roman Regular" w:cs="Times New Roman Regular"/>
          <w:b/>
          <w:bCs/>
        </w:rPr>
        <w:t>concatenates</w:t>
      </w:r>
      <w:r>
        <w:rPr>
          <w:rFonts w:ascii="Times New Roman Regular" w:hAnsi="Times New Roman Regular" w:cs="Times New Roman Regular"/>
        </w:rPr>
        <w:t xml:space="preserve"> the features with different lengths into one feature map. The purpose of doing this is to improve the interaction capability of this model. By combining them into one feature map, we can perform comprehensive and interactive feature learning to extract high level feature</w:t>
      </w:r>
      <w:r w:rsidR="007B227E">
        <w:rPr>
          <w:rFonts w:ascii="Times New Roman Regular" w:hAnsi="Times New Roman Regular" w:cs="Times New Roman Regular" w:hint="eastAsia"/>
        </w:rPr>
        <w:t>s</w:t>
      </w:r>
      <w:r>
        <w:rPr>
          <w:rFonts w:ascii="Times New Roman Regular" w:hAnsi="Times New Roman Regular" w:cs="Times New Roman Regular"/>
        </w:rPr>
        <w:t xml:space="preserve"> from different scales. This not only enhance</w:t>
      </w:r>
      <w:r w:rsidR="007B227E">
        <w:rPr>
          <w:rFonts w:ascii="Times New Roman Regular" w:hAnsi="Times New Roman Regular" w:cs="Times New Roman Regular" w:hint="eastAsia"/>
        </w:rPr>
        <w:t>s</w:t>
      </w:r>
      <w:r>
        <w:rPr>
          <w:rFonts w:ascii="Times New Roman Regular" w:hAnsi="Times New Roman Regular" w:cs="Times New Roman Regular"/>
        </w:rPr>
        <w:t xml:space="preserve"> the robustness</w:t>
      </w:r>
      <w:r w:rsidR="00666237">
        <w:rPr>
          <w:rFonts w:ascii="Times New Roman Regular" w:hAnsi="Times New Roman Regular" w:cs="Times New Roman Regular" w:hint="eastAsia"/>
        </w:rPr>
        <w:t xml:space="preserve"> of the model </w:t>
      </w:r>
      <w:r>
        <w:rPr>
          <w:rFonts w:ascii="Times New Roman Regular" w:hAnsi="Times New Roman Regular" w:cs="Times New Roman Regular"/>
        </w:rPr>
        <w:t>but also makes the model smaller, as the model only ha</w:t>
      </w:r>
      <w:r w:rsidR="007B227E">
        <w:rPr>
          <w:rFonts w:ascii="Times New Roman Regular" w:hAnsi="Times New Roman Regular" w:cs="Times New Roman Regular" w:hint="eastAsia"/>
        </w:rPr>
        <w:t>s</w:t>
      </w:r>
      <w:r>
        <w:rPr>
          <w:rFonts w:ascii="Times New Roman Regular" w:hAnsi="Times New Roman Regular" w:cs="Times New Roman Regular"/>
        </w:rPr>
        <w:t xml:space="preserve"> one channel. If we train the different scale branches individually, there will be 3 branches with 6 different 1-d convolution layers, resulting in a much larger model with massive parameters.</w:t>
      </w:r>
    </w:p>
    <w:p w14:paraId="3DFF1F55" w14:textId="77777777" w:rsidR="00A07C00" w:rsidRDefault="00A07C00">
      <w:pPr>
        <w:pStyle w:val="ListParagraph"/>
        <w:ind w:left="360"/>
        <w:rPr>
          <w:rFonts w:ascii="Times New Roman Regular" w:hAnsi="Times New Roman Regular" w:cs="Times New Roman Regular"/>
        </w:rPr>
      </w:pPr>
    </w:p>
    <w:p w14:paraId="7F61CBDA" w14:textId="77777777" w:rsidR="00A07C00" w:rsidRDefault="00000000">
      <w:pPr>
        <w:pStyle w:val="ListParagraph"/>
        <w:ind w:left="360"/>
        <w:rPr>
          <w:rFonts w:ascii="Times New Roman Regular" w:hAnsi="Times New Roman Regular" w:cs="Times New Roman Regular"/>
        </w:rPr>
      </w:pPr>
      <w:r>
        <w:rPr>
          <w:rFonts w:ascii="Times New Roman Regular" w:hAnsi="Times New Roman Regular" w:cs="Times New Roman Regular"/>
        </w:rPr>
        <w:t xml:space="preserve">Besides concatenation, the model incorporates an FC layer after the concatenation process to perform the interaction of the feature with different scales. The output of the FC layer is fed into the next convolution layer. </w:t>
      </w:r>
    </w:p>
    <w:p w14:paraId="65D67170" w14:textId="77777777" w:rsidR="00A07C00" w:rsidRDefault="00000000">
      <w:pPr>
        <w:pStyle w:val="ListParagraph"/>
        <w:ind w:left="0"/>
        <w:rPr>
          <w:rFonts w:ascii="Times New Roman Regular" w:hAnsi="Times New Roman Regular" w:cs="Times New Roman Regular"/>
        </w:rPr>
      </w:pPr>
      <w:r>
        <w:rPr>
          <w:rFonts w:ascii="Times New Roman Regular" w:hAnsi="Times New Roman Regular" w:cs="Times New Roman Regular"/>
        </w:rPr>
        <w:t xml:space="preserve"> </w:t>
      </w:r>
    </w:p>
    <w:p w14:paraId="6ECAD0A4" w14:textId="77777777" w:rsidR="00A07C00" w:rsidRDefault="00000000">
      <w:pPr>
        <w:pStyle w:val="ListParagraph"/>
        <w:ind w:left="360"/>
        <w:rPr>
          <w:rFonts w:ascii="Times New Roman Regular" w:hAnsi="Times New Roman Regular" w:cs="Times New Roman Regular"/>
        </w:rPr>
      </w:pPr>
      <w:r>
        <w:rPr>
          <w:rFonts w:ascii="Times New Roman Regular" w:hAnsi="Times New Roman Regular" w:cs="Times New Roman Regular"/>
        </w:rPr>
        <w:t xml:space="preserve">Mathematically, given </w:t>
      </w:r>
      <m:oMath>
        <m:sSubSup>
          <m:sSubSupPr>
            <m:ctrlPr>
              <w:rPr>
                <w:rFonts w:ascii="DejaVu Math TeX Gyre" w:hAnsi="DejaVu Math TeX Gyre" w:cs="Times New Roman Regular"/>
                <w:i/>
              </w:rPr>
            </m:ctrlPr>
          </m:sSubSupPr>
          <m:e>
            <m:r>
              <w:rPr>
                <w:rFonts w:ascii="DejaVu Math TeX Gyre" w:hAnsi="DejaVu Math TeX Gyre" w:cs="Times New Roman Regular"/>
              </w:rPr>
              <m:t>q</m:t>
            </m:r>
          </m:e>
          <m:sub>
            <m:r>
              <w:rPr>
                <w:rFonts w:ascii="DejaVu Math TeX Gyre" w:hAnsi="DejaVu Math TeX Gyre" w:cs="Times New Roman Regular"/>
              </w:rPr>
              <m:t>k</m:t>
            </m:r>
          </m:sub>
          <m:sup>
            <m:r>
              <w:rPr>
                <w:rFonts w:ascii="DejaVu Math TeX Gyre" w:hAnsi="DejaVu Math TeX Gyre" w:cs="Times New Roman Regular"/>
              </w:rPr>
              <m:t>j</m:t>
            </m:r>
          </m:sup>
        </m:sSubSup>
        <m:r>
          <w:rPr>
            <w:rFonts w:ascii="DejaVu Math TeX Gyre" w:hAnsi="DejaVu Math TeX Gyre" w:cs="Times New Roman Regular"/>
          </w:rPr>
          <m:t xml:space="preserve"> </m:t>
        </m:r>
      </m:oMath>
      <w:r>
        <w:rPr>
          <w:rFonts w:ascii="Times New Roman Regular" w:hAnsi="Times New Roman Regular" w:cs="Times New Roman Regular"/>
        </w:rPr>
        <w:t xml:space="preserve"> (</w:t>
      </w:r>
      <m:oMath>
        <m:r>
          <w:rPr>
            <w:rFonts w:ascii="DejaVu Math TeX Gyre" w:hAnsi="DejaVu Math TeX Gyre" w:cs="Times New Roman Regular"/>
          </w:rPr>
          <m:t>k</m:t>
        </m:r>
      </m:oMath>
      <w:r>
        <w:rPr>
          <w:rFonts w:ascii="Times New Roman Regular" w:hAnsi="Times New Roman Regular" w:cs="Times New Roman Regular"/>
        </w:rPr>
        <w:t xml:space="preserve">=1,2; </w:t>
      </w:r>
      <w:r>
        <w:rPr>
          <w:rFonts w:ascii="Times New Roman Italic" w:hAnsi="Times New Roman Italic" w:cs="Times New Roman Italic"/>
          <w:i/>
          <w:iCs/>
        </w:rPr>
        <w:t>j</w:t>
      </w:r>
      <w:r>
        <w:rPr>
          <w:rFonts w:ascii="Times New Roman Regular" w:hAnsi="Times New Roman Regular" w:cs="Times New Roman Regular"/>
        </w:rPr>
        <w:t xml:space="preserve">=1,2,3) as the </w:t>
      </w:r>
      <m:oMath>
        <m:r>
          <w:rPr>
            <w:rFonts w:ascii="DejaVu Math TeX Gyre" w:hAnsi="DejaVu Math TeX Gyre" w:cs="Times New Roman Regular"/>
          </w:rPr>
          <m:t>j</m:t>
        </m:r>
      </m:oMath>
      <w:r>
        <w:rPr>
          <w:rFonts w:ascii="Times New Roman Regular" w:hAnsi="Times New Roman Regular" w:cs="Times New Roman Regular"/>
        </w:rPr>
        <w:t xml:space="preserve">th output of the </w:t>
      </w:r>
      <m:oMath>
        <m:r>
          <w:rPr>
            <w:rFonts w:ascii="DejaVu Math TeX Gyre" w:hAnsi="DejaVu Math TeX Gyre" w:cs="Times New Roman Regular"/>
          </w:rPr>
          <m:t>k</m:t>
        </m:r>
      </m:oMath>
      <w:r>
        <w:rPr>
          <w:rFonts w:ascii="Times New Roman Regular" w:hAnsi="Times New Roman Regular" w:cs="Times New Roman Regular"/>
        </w:rPr>
        <w:t xml:space="preserve">th multiscale-pooling layer, the output of the </w:t>
      </w:r>
      <m:oMath>
        <m:r>
          <w:rPr>
            <w:rFonts w:ascii="DejaVu Math TeX Gyre" w:hAnsi="DejaVu Math TeX Gyre" w:cs="Times New Roman Regular"/>
          </w:rPr>
          <m:t>k</m:t>
        </m:r>
      </m:oMath>
      <w:r>
        <w:rPr>
          <w:rFonts w:ascii="Times New Roman Regular" w:hAnsi="Times New Roman Regular" w:cs="Times New Roman Regular"/>
        </w:rPr>
        <w:t>th interaction process can be described as</w:t>
      </w:r>
    </w:p>
    <w:p w14:paraId="75B3268D" w14:textId="77777777" w:rsidR="00A07C00" w:rsidRDefault="00A07C00">
      <w:pPr>
        <w:pStyle w:val="ListParagraph"/>
        <w:ind w:left="360"/>
        <w:rPr>
          <w:rFonts w:ascii="Times New Roman Regular" w:hAnsi="Times New Roman Regular" w:cs="Times New Roman Regular"/>
        </w:rPr>
      </w:pPr>
    </w:p>
    <w:p w14:paraId="74DADC8A" w14:textId="77777777" w:rsidR="00A07C00" w:rsidRDefault="00000000">
      <w:pPr>
        <w:jc w:val="right"/>
        <w:rPr>
          <w:rFonts w:ascii="Times New Roman Regular" w:hAnsi="Times New Roman Regular" w:cs="Times New Roman Regular"/>
        </w:rPr>
      </w:pPr>
      <m:oMath>
        <m:sSup>
          <m:sSupPr>
            <m:ctrlPr>
              <w:rPr>
                <w:rFonts w:ascii="DejaVu Math TeX Gyre" w:hAnsi="DejaVu Math TeX Gyre" w:cs="Times New Roman Regular"/>
                <w:i/>
              </w:rPr>
            </m:ctrlPr>
          </m:sSupPr>
          <m:e>
            <m:r>
              <w:rPr>
                <w:rFonts w:ascii="DejaVu Math TeX Gyre" w:hAnsi="DejaVu Math TeX Gyre" w:cs="Times New Roman Regular"/>
              </w:rPr>
              <m:t>c</m:t>
            </m:r>
          </m:e>
          <m:sup>
            <m:r>
              <w:rPr>
                <w:rFonts w:ascii="DejaVu Math TeX Gyre" w:hAnsi="DejaVu Math TeX Gyre" w:cs="Times New Roman Regular"/>
              </w:rPr>
              <m:t>k</m:t>
            </m:r>
          </m:sup>
        </m:sSup>
        <m:r>
          <w:rPr>
            <w:rFonts w:ascii="DejaVu Math TeX Gyre" w:hAnsi="DejaVu Math TeX Gyre" w:cs="Times New Roman Regular"/>
          </w:rPr>
          <m:t>=</m:t>
        </m:r>
        <m:sSup>
          <m:sSupPr>
            <m:ctrlPr>
              <w:rPr>
                <w:rFonts w:ascii="DejaVu Math TeX Gyre" w:hAnsi="DejaVu Math TeX Gyre" w:cs="Times New Roman Regular"/>
                <w:i/>
              </w:rPr>
            </m:ctrlPr>
          </m:sSupPr>
          <m:e>
            <m:r>
              <w:rPr>
                <w:rFonts w:ascii="DejaVu Math TeX Gyre" w:hAnsi="DejaVu Math TeX Gyre" w:cs="Times New Roman Regular"/>
              </w:rPr>
              <m:t>W</m:t>
            </m:r>
          </m:e>
          <m:sup>
            <m:r>
              <w:rPr>
                <w:rFonts w:ascii="DejaVu Math TeX Gyre" w:hAnsi="DejaVu Math TeX Gyre" w:cs="Times New Roman Regular"/>
              </w:rPr>
              <m:t>k</m:t>
            </m:r>
          </m:sup>
        </m:sSup>
        <m:r>
          <w:rPr>
            <w:rFonts w:ascii="DejaVu Math TeX Gyre" w:hAnsi="DejaVu Math TeX Gyre" w:cs="Times New Roman Regular"/>
          </w:rPr>
          <m:t>*</m:t>
        </m:r>
        <m:d>
          <m:dPr>
            <m:ctrlPr>
              <w:rPr>
                <w:rFonts w:ascii="DejaVu Math TeX Gyre" w:hAnsi="DejaVu Math TeX Gyre" w:cs="Times New Roman Regular"/>
                <w:i/>
              </w:rPr>
            </m:ctrlPr>
          </m:dPr>
          <m:e>
            <m:sSubSup>
              <m:sSubSupPr>
                <m:ctrlPr>
                  <w:rPr>
                    <w:rFonts w:ascii="DejaVu Math TeX Gyre" w:hAnsi="DejaVu Math TeX Gyre" w:cs="Times New Roman Regular"/>
                    <w:i/>
                  </w:rPr>
                </m:ctrlPr>
              </m:sSubSupPr>
              <m:e>
                <m:r>
                  <w:rPr>
                    <w:rFonts w:ascii="DejaVu Math TeX Gyre" w:hAnsi="DejaVu Math TeX Gyre" w:cs="Times New Roman Regular"/>
                  </w:rPr>
                  <m:t>q</m:t>
                </m:r>
              </m:e>
              <m:sub>
                <m:r>
                  <w:rPr>
                    <w:rFonts w:ascii="DejaVu Math TeX Gyre" w:hAnsi="DejaVu Math TeX Gyre" w:cs="Times New Roman Regular"/>
                  </w:rPr>
                  <m:t>k</m:t>
                </m:r>
              </m:sub>
              <m:sup>
                <m:r>
                  <w:rPr>
                    <w:rFonts w:ascii="DejaVu Math TeX Gyre" w:hAnsi="DejaVu Math TeX Gyre" w:cs="Times New Roman Regular"/>
                  </w:rPr>
                  <m:t>1</m:t>
                </m:r>
              </m:sup>
            </m:sSubSup>
            <m:r>
              <w:rPr>
                <w:rFonts w:ascii="DejaVu Math TeX Gyre" w:hAnsi="DejaVu Math TeX Gyre" w:cs="Times New Roman Regular"/>
              </w:rPr>
              <m:t xml:space="preserve"> ⨁</m:t>
            </m:r>
            <m:sSubSup>
              <m:sSubSupPr>
                <m:ctrlPr>
                  <w:rPr>
                    <w:rFonts w:ascii="DejaVu Math TeX Gyre" w:hAnsi="DejaVu Math TeX Gyre" w:cs="Times New Roman Regular"/>
                    <w:i/>
                  </w:rPr>
                </m:ctrlPr>
              </m:sSubSupPr>
              <m:e>
                <m:r>
                  <w:rPr>
                    <w:rFonts w:ascii="DejaVu Math TeX Gyre" w:hAnsi="DejaVu Math TeX Gyre" w:cs="Times New Roman Regular"/>
                  </w:rPr>
                  <m:t>q</m:t>
                </m:r>
              </m:e>
              <m:sub>
                <m:r>
                  <w:rPr>
                    <w:rFonts w:ascii="DejaVu Math TeX Gyre" w:hAnsi="DejaVu Math TeX Gyre" w:cs="Times New Roman Regular"/>
                  </w:rPr>
                  <m:t>k</m:t>
                </m:r>
              </m:sub>
              <m:sup>
                <m:r>
                  <w:rPr>
                    <w:rFonts w:ascii="DejaVu Math TeX Gyre" w:hAnsi="DejaVu Math TeX Gyre" w:cs="Times New Roman Regular"/>
                  </w:rPr>
                  <m:t>2</m:t>
                </m:r>
              </m:sup>
            </m:sSubSup>
            <m:r>
              <w:rPr>
                <w:rFonts w:ascii="DejaVu Math TeX Gyre" w:hAnsi="DejaVu Math TeX Gyre" w:cs="Times New Roman Regular"/>
              </w:rPr>
              <m:t xml:space="preserve"> ⨁</m:t>
            </m:r>
            <m:sSubSup>
              <m:sSubSupPr>
                <m:ctrlPr>
                  <w:rPr>
                    <w:rFonts w:ascii="DejaVu Math TeX Gyre" w:hAnsi="DejaVu Math TeX Gyre" w:cs="Times New Roman Regular"/>
                    <w:i/>
                  </w:rPr>
                </m:ctrlPr>
              </m:sSubSupPr>
              <m:e>
                <m:r>
                  <w:rPr>
                    <w:rFonts w:ascii="DejaVu Math TeX Gyre" w:hAnsi="DejaVu Math TeX Gyre" w:cs="Times New Roman Regular"/>
                  </w:rPr>
                  <m:t>q</m:t>
                </m:r>
              </m:e>
              <m:sub>
                <m:r>
                  <w:rPr>
                    <w:rFonts w:ascii="DejaVu Math TeX Gyre" w:hAnsi="DejaVu Math TeX Gyre" w:cs="Times New Roman Regular"/>
                  </w:rPr>
                  <m:t>k</m:t>
                </m:r>
              </m:sub>
              <m:sup>
                <m:r>
                  <w:rPr>
                    <w:rFonts w:ascii="DejaVu Math TeX Gyre" w:hAnsi="DejaVu Math TeX Gyre" w:cs="Times New Roman Regular"/>
                  </w:rPr>
                  <m:t>3</m:t>
                </m:r>
              </m:sup>
            </m:sSubSup>
            <m:r>
              <w:rPr>
                <w:rFonts w:ascii="DejaVu Math TeX Gyre" w:hAnsi="DejaVu Math TeX Gyre" w:cs="Times New Roman Regular"/>
              </w:rPr>
              <m:t xml:space="preserve"> </m:t>
            </m:r>
          </m:e>
        </m:d>
        <m:r>
          <w:rPr>
            <w:rFonts w:ascii="DejaVu Math TeX Gyre" w:hAnsi="DejaVu Math TeX Gyre" w:cs="Times New Roman Regular"/>
          </w:rPr>
          <m:t>+</m:t>
        </m:r>
        <m:sSup>
          <m:sSupPr>
            <m:ctrlPr>
              <w:rPr>
                <w:rFonts w:ascii="DejaVu Math TeX Gyre" w:hAnsi="DejaVu Math TeX Gyre" w:cs="Times New Roman Regular"/>
                <w:i/>
              </w:rPr>
            </m:ctrlPr>
          </m:sSupPr>
          <m:e>
            <m:r>
              <w:rPr>
                <w:rFonts w:ascii="DejaVu Math TeX Gyre" w:hAnsi="DejaVu Math TeX Gyre" w:cs="Times New Roman Regular"/>
              </w:rPr>
              <m:t>b</m:t>
            </m:r>
          </m:e>
          <m:sup>
            <m:r>
              <w:rPr>
                <w:rFonts w:ascii="DejaVu Math TeX Gyre" w:hAnsi="DejaVu Math TeX Gyre" w:cs="Times New Roman Regular"/>
              </w:rPr>
              <m:t>k</m:t>
            </m:r>
          </m:sup>
        </m:sSup>
        <m:r>
          <w:rPr>
            <w:rFonts w:ascii="DejaVu Math TeX Gyre" w:hAnsi="DejaVu Math TeX Gyre" w:cs="Times New Roman Regular"/>
          </w:rPr>
          <m:t xml:space="preserve">                            </m:t>
        </m:r>
      </m:oMath>
      <w:r>
        <w:rPr>
          <w:rFonts w:ascii="Times New Roman Regular" w:hAnsi="Times New Roman Regular" w:cs="Times New Roman Regular"/>
        </w:rPr>
        <w:t>(9)</w:t>
      </w:r>
    </w:p>
    <w:p w14:paraId="0B4B9AF0" w14:textId="77777777" w:rsidR="00A07C00" w:rsidRDefault="00A07C00">
      <w:pPr>
        <w:pStyle w:val="ListParagraph"/>
        <w:ind w:left="360"/>
        <w:rPr>
          <w:rFonts w:ascii="Times New Roman Regular" w:hAnsi="Times New Roman Regular" w:cs="Times New Roman Regular"/>
        </w:rPr>
      </w:pPr>
    </w:p>
    <w:p w14:paraId="6E83A5F4" w14:textId="77777777" w:rsidR="00A07C00" w:rsidRDefault="00000000">
      <w:pPr>
        <w:pStyle w:val="ListParagraph"/>
        <w:ind w:left="360"/>
        <w:rPr>
          <w:rFonts w:ascii="Times New Roman Regular" w:hAnsi="Times New Roman Regular" w:cs="Times New Roman Regular"/>
        </w:rPr>
      </w:pPr>
      <w:r>
        <w:rPr>
          <w:rFonts w:ascii="Times New Roman Regular" w:hAnsi="Times New Roman Regular" w:cs="Times New Roman Regular"/>
        </w:rPr>
        <w:t xml:space="preserve">where </w:t>
      </w:r>
      <m:oMath>
        <m:r>
          <w:rPr>
            <w:rFonts w:ascii="DejaVu Math TeX Gyre" w:hAnsi="DejaVu Math TeX Gyre" w:cs="Times New Roman Regular"/>
          </w:rPr>
          <m:t>⨁</m:t>
        </m:r>
      </m:oMath>
      <w:r>
        <w:rPr>
          <w:rFonts w:ascii="Times New Roman Regular" w:hAnsi="Times New Roman Regular" w:cs="Times New Roman Regular"/>
        </w:rPr>
        <w:t xml:space="preserve"> represents the concatenation operation, </w:t>
      </w:r>
      <m:oMath>
        <m:sSup>
          <m:sSupPr>
            <m:ctrlPr>
              <w:rPr>
                <w:rFonts w:ascii="DejaVu Math TeX Gyre" w:hAnsi="DejaVu Math TeX Gyre" w:cs="Times New Roman Regular"/>
                <w:i/>
              </w:rPr>
            </m:ctrlPr>
          </m:sSupPr>
          <m:e>
            <m:r>
              <w:rPr>
                <w:rFonts w:ascii="DejaVu Math TeX Gyre" w:hAnsi="DejaVu Math TeX Gyre" w:cs="Times New Roman Regular"/>
              </w:rPr>
              <m:t>W</m:t>
            </m:r>
          </m:e>
          <m:sup>
            <m:r>
              <w:rPr>
                <w:rFonts w:ascii="DejaVu Math TeX Gyre" w:hAnsi="DejaVu Math TeX Gyre" w:cs="Times New Roman Regular"/>
              </w:rPr>
              <m:t>k</m:t>
            </m:r>
          </m:sup>
        </m:sSup>
      </m:oMath>
      <w:r>
        <w:rPr>
          <w:rFonts w:hAnsi="DejaVu Math TeX Gyre" w:cs="Times New Roman Regular"/>
        </w:rPr>
        <w:t xml:space="preserve"> </w:t>
      </w:r>
      <w:r>
        <w:rPr>
          <w:rFonts w:ascii="Times New Roman Regular" w:hAnsi="Times New Roman Regular" w:cs="Times New Roman Regular"/>
        </w:rPr>
        <w:t xml:space="preserve">denotes the weights of the </w:t>
      </w:r>
      <m:oMath>
        <m:r>
          <w:rPr>
            <w:rFonts w:ascii="DejaVu Math TeX Gyre" w:hAnsi="DejaVu Math TeX Gyre" w:cs="Times New Roman Regular"/>
          </w:rPr>
          <m:t>k</m:t>
        </m:r>
      </m:oMath>
      <w:r>
        <w:rPr>
          <w:rFonts w:ascii="Times New Roman Regular" w:hAnsi="Times New Roman Regular" w:cs="Times New Roman Regular"/>
        </w:rPr>
        <w:t xml:space="preserve">th FC layer, </w:t>
      </w:r>
      <m:oMath>
        <m:sSup>
          <m:sSupPr>
            <m:ctrlPr>
              <w:rPr>
                <w:rFonts w:ascii="DejaVu Math TeX Gyre" w:hAnsi="DejaVu Math TeX Gyre" w:cs="Times New Roman Regular"/>
                <w:i/>
              </w:rPr>
            </m:ctrlPr>
          </m:sSupPr>
          <m:e>
            <m:r>
              <w:rPr>
                <w:rFonts w:ascii="DejaVu Math TeX Gyre" w:hAnsi="DejaVu Math TeX Gyre" w:cs="Times New Roman Regular"/>
              </w:rPr>
              <m:t>b</m:t>
            </m:r>
          </m:e>
          <m:sup>
            <m:r>
              <w:rPr>
                <w:rFonts w:ascii="DejaVu Math TeX Gyre" w:hAnsi="DejaVu Math TeX Gyre" w:cs="Times New Roman Regular"/>
              </w:rPr>
              <m:t>k</m:t>
            </m:r>
          </m:sup>
        </m:sSup>
      </m:oMath>
      <w:r>
        <w:rPr>
          <w:rFonts w:ascii="Times New Roman Regular" w:hAnsi="Times New Roman Regular" w:cs="Times New Roman Regular"/>
        </w:rPr>
        <w:t xml:space="preserve"> denotes the bias of the </w:t>
      </w:r>
      <m:oMath>
        <m:r>
          <w:rPr>
            <w:rFonts w:ascii="DejaVu Math TeX Gyre" w:hAnsi="DejaVu Math TeX Gyre" w:cs="Times New Roman Regular"/>
          </w:rPr>
          <m:t>k</m:t>
        </m:r>
      </m:oMath>
      <w:r>
        <w:rPr>
          <w:rFonts w:ascii="Times New Roman Regular" w:hAnsi="Times New Roman Regular" w:cs="Times New Roman Regular"/>
        </w:rPr>
        <w:t>th layer.</w:t>
      </w:r>
    </w:p>
    <w:p w14:paraId="4B826765" w14:textId="77777777" w:rsidR="00A07C00" w:rsidRDefault="00A07C00">
      <w:pPr>
        <w:rPr>
          <w:rFonts w:ascii="Times New Roman Regular" w:hAnsi="Times New Roman Regular" w:cs="Times New Roman Regular"/>
        </w:rPr>
      </w:pPr>
    </w:p>
    <w:p w14:paraId="64C55AF1" w14:textId="77777777" w:rsidR="00A07C00" w:rsidRDefault="00000000">
      <w:pPr>
        <w:pStyle w:val="ListParagraph"/>
        <w:numPr>
          <w:ilvl w:val="0"/>
          <w:numId w:val="3"/>
        </w:numPr>
        <w:rPr>
          <w:rFonts w:ascii="Times New Roman Regular" w:hAnsi="Times New Roman Regular" w:cs="Times New Roman Regular"/>
        </w:rPr>
      </w:pPr>
      <w:proofErr w:type="spellStart"/>
      <w:r>
        <w:rPr>
          <w:rFonts w:ascii="Times New Roman Regular" w:hAnsi="Times New Roman Regular" w:cs="Times New Roman Regular"/>
        </w:rPr>
        <w:t>Linear+softmax</w:t>
      </w:r>
      <w:proofErr w:type="spellEnd"/>
    </w:p>
    <w:p w14:paraId="023EB3CF" w14:textId="5EC4E704" w:rsidR="00A07C00" w:rsidRDefault="00000000">
      <w:pPr>
        <w:pStyle w:val="ListParagraph"/>
        <w:ind w:left="360"/>
        <w:rPr>
          <w:rFonts w:ascii="Times New Roman Regular" w:hAnsi="Times New Roman Regular" w:cs="Times New Roman Regular"/>
        </w:rPr>
      </w:pPr>
      <w:r>
        <w:rPr>
          <w:rFonts w:ascii="Times New Roman Regular" w:hAnsi="Times New Roman Regular" w:cs="Times New Roman Regular"/>
        </w:rPr>
        <w:t xml:space="preserve">The fault diagnosis problem is a multiclass classification problem. The output of the </w:t>
      </w:r>
      <w:proofErr w:type="gramStart"/>
      <w:r>
        <w:rPr>
          <w:rFonts w:ascii="Times New Roman Regular" w:hAnsi="Times New Roman Regular" w:cs="Times New Roman Regular"/>
        </w:rPr>
        <w:t>2 convolution</w:t>
      </w:r>
      <w:proofErr w:type="gramEnd"/>
      <w:r>
        <w:rPr>
          <w:rFonts w:ascii="Times New Roman Regular" w:hAnsi="Times New Roman Regular" w:cs="Times New Roman Regular"/>
        </w:rPr>
        <w:t xml:space="preserve"> layer is fed into 2 additional fully connected </w:t>
      </w:r>
      <w:r w:rsidR="00BD1827">
        <w:rPr>
          <w:rFonts w:ascii="Times New Roman Regular" w:hAnsi="Times New Roman Regular" w:cs="Times New Roman Regular"/>
        </w:rPr>
        <w:t>layers</w:t>
      </w:r>
      <w:r>
        <w:rPr>
          <w:rFonts w:ascii="Times New Roman Regular" w:hAnsi="Times New Roman Regular" w:cs="Times New Roman Regular"/>
        </w:rPr>
        <w:t xml:space="preserve">. The first is a fully connected layer with </w:t>
      </w:r>
      <w:proofErr w:type="spellStart"/>
      <w:r>
        <w:rPr>
          <w:rFonts w:ascii="Times New Roman Regular" w:hAnsi="Times New Roman Regular" w:cs="Times New Roman Regular"/>
        </w:rPr>
        <w:t>Relu</w:t>
      </w:r>
      <w:proofErr w:type="spellEnd"/>
      <w:r>
        <w:rPr>
          <w:rFonts w:ascii="Times New Roman Regular" w:hAnsi="Times New Roman Regular" w:cs="Times New Roman Regular"/>
        </w:rPr>
        <w:t xml:space="preserve"> activation function, and the second is an FC layer with </w:t>
      </w:r>
      <w:r w:rsidR="00BD1827">
        <w:rPr>
          <w:rFonts w:ascii="Times New Roman Regular" w:hAnsi="Times New Roman Regular" w:cs="Times New Roman Regular"/>
        </w:rPr>
        <w:t xml:space="preserve">a </w:t>
      </w:r>
      <w:r>
        <w:rPr>
          <w:rFonts w:ascii="Times New Roman Regular" w:hAnsi="Times New Roman Regular" w:cs="Times New Roman Regular"/>
        </w:rPr>
        <w:t>Softmax activation function that outputs a conditional probability for each class.</w:t>
      </w:r>
    </w:p>
    <w:p w14:paraId="3A84C106" w14:textId="4C4D58B6" w:rsidR="00A07C00" w:rsidRDefault="00000000">
      <w:pPr>
        <w:pStyle w:val="ListParagraph"/>
        <w:ind w:left="360"/>
        <w:rPr>
          <w:rFonts w:ascii="Times New Roman Regular" w:hAnsi="Times New Roman Regular" w:cs="Times New Roman Regular"/>
        </w:rPr>
      </w:pPr>
      <w:r>
        <w:rPr>
          <w:rFonts w:ascii="Times New Roman Regular" w:hAnsi="Times New Roman Regular" w:cs="Times New Roman Regular"/>
        </w:rPr>
        <w:t xml:space="preserve">For feature map </w:t>
      </w:r>
      <m:oMath>
        <m:r>
          <w:rPr>
            <w:rFonts w:ascii="DejaVu Math TeX Gyre" w:hAnsi="DejaVu Math TeX Gyre" w:cs="Times New Roman Regular"/>
          </w:rPr>
          <m:t>z=</m:t>
        </m:r>
        <m:d>
          <m:dPr>
            <m:begChr m:val="["/>
            <m:endChr m:val="]"/>
            <m:ctrlPr>
              <w:rPr>
                <w:rFonts w:ascii="DejaVu Math TeX Gyre" w:hAnsi="DejaVu Math TeX Gyre" w:cs="Times New Roman Regular"/>
                <w:i/>
              </w:rPr>
            </m:ctrlPr>
          </m:dPr>
          <m:e>
            <m:sSub>
              <m:sSubPr>
                <m:ctrlPr>
                  <w:rPr>
                    <w:rFonts w:ascii="DejaVu Math TeX Gyre" w:hAnsi="DejaVu Math TeX Gyre" w:cs="Times New Roman Regular"/>
                    <w:i/>
                  </w:rPr>
                </m:ctrlPr>
              </m:sSubPr>
              <m:e>
                <m:r>
                  <w:rPr>
                    <w:rFonts w:ascii="Cambria Math" w:hAnsi="Cambria Math" w:cs="Times New Roman Regular"/>
                  </w:rPr>
                  <m:t>s</m:t>
                </m:r>
              </m:e>
              <m:sub>
                <m:r>
                  <w:rPr>
                    <w:rFonts w:ascii="DejaVu Math TeX Gyre" w:hAnsi="DejaVu Math TeX Gyre" w:cs="Times New Roman Regular"/>
                  </w:rPr>
                  <m:t>1</m:t>
                </m:r>
              </m:sub>
            </m:sSub>
            <m:r>
              <w:rPr>
                <w:rFonts w:ascii="DejaVu Math TeX Gyre" w:hAnsi="DejaVu Math TeX Gyre" w:cs="Times New Roman Regular"/>
              </w:rPr>
              <m:t>,</m:t>
            </m:r>
            <m:sSub>
              <m:sSubPr>
                <m:ctrlPr>
                  <w:rPr>
                    <w:rFonts w:ascii="DejaVu Math TeX Gyre" w:hAnsi="DejaVu Math TeX Gyre" w:cs="Times New Roman Regular"/>
                    <w:i/>
                  </w:rPr>
                </m:ctrlPr>
              </m:sSubPr>
              <m:e>
                <m:r>
                  <w:rPr>
                    <w:rFonts w:ascii="Cambria Math" w:hAnsi="Cambria Math" w:cs="Times New Roman Regular"/>
                  </w:rPr>
                  <m:t>s</m:t>
                </m:r>
              </m:e>
              <m:sub>
                <m:r>
                  <w:rPr>
                    <w:rFonts w:ascii="DejaVu Math TeX Gyre" w:hAnsi="DejaVu Math TeX Gyre" w:cs="Times New Roman Regular"/>
                  </w:rPr>
                  <m:t>2</m:t>
                </m:r>
              </m:sub>
            </m:sSub>
            <m:r>
              <w:rPr>
                <w:rFonts w:ascii="DejaVu Math TeX Gyre" w:hAnsi="DejaVu Math TeX Gyre" w:cs="Times New Roman Regular"/>
              </w:rPr>
              <m:t>…,</m:t>
            </m:r>
            <m:sSub>
              <m:sSubPr>
                <m:ctrlPr>
                  <w:rPr>
                    <w:rFonts w:ascii="DejaVu Math TeX Gyre" w:hAnsi="DejaVu Math TeX Gyre" w:cs="Times New Roman Regular"/>
                    <w:i/>
                  </w:rPr>
                </m:ctrlPr>
              </m:sSubPr>
              <m:e>
                <m:r>
                  <w:rPr>
                    <w:rFonts w:ascii="Cambria Math" w:hAnsi="Cambria Math" w:cs="Times New Roman Regular"/>
                  </w:rPr>
                  <m:t>s</m:t>
                </m:r>
              </m:e>
              <m:sub>
                <m:r>
                  <w:rPr>
                    <w:rFonts w:ascii="DejaVu Math TeX Gyre" w:hAnsi="DejaVu Math TeX Gyre" w:cs="Times New Roman Regular"/>
                  </w:rPr>
                  <m:t>n</m:t>
                </m:r>
              </m:sub>
            </m:sSub>
          </m:e>
        </m:d>
      </m:oMath>
      <w:r>
        <w:rPr>
          <w:rFonts w:ascii="Times New Roman Regular" w:hAnsi="Times New Roman Regular" w:cs="Times New Roman Regular"/>
        </w:rPr>
        <w:t xml:space="preserve">, the mathematical description of the softmax function is: </w:t>
      </w:r>
    </w:p>
    <w:p w14:paraId="11EDDF32" w14:textId="3E80B10A" w:rsidR="00A07C00" w:rsidRDefault="00000000">
      <w:pPr>
        <w:pStyle w:val="ListParagraph"/>
        <w:ind w:left="360"/>
        <w:jc w:val="right"/>
        <w:rPr>
          <w:rFonts w:ascii="Times New Roman Regular" w:hAnsi="Times New Roman Regular" w:cs="Times New Roman Regular"/>
        </w:rPr>
      </w:pPr>
      <m:oMath>
        <m:sSub>
          <m:sSubPr>
            <m:ctrlPr>
              <w:rPr>
                <w:rFonts w:ascii="DejaVu Math TeX Gyre" w:hAnsi="DejaVu Math TeX Gyre" w:cs="Times New Roman Regular"/>
                <w:i/>
              </w:rPr>
            </m:ctrlPr>
          </m:sSubPr>
          <m:e>
            <m:r>
              <w:rPr>
                <w:rFonts w:ascii="DejaVu Math TeX Gyre" w:hAnsi="DejaVu Math TeX Gyre" w:cs="Times New Roman Regular"/>
              </w:rPr>
              <m:t>p</m:t>
            </m:r>
          </m:e>
          <m:sub>
            <m:r>
              <w:rPr>
                <w:rFonts w:ascii="DejaVu Math TeX Gyre" w:hAnsi="DejaVu Math TeX Gyre" w:cs="Times New Roman Regular"/>
              </w:rPr>
              <m:t>j</m:t>
            </m:r>
          </m:sub>
        </m:sSub>
        <m:r>
          <w:rPr>
            <w:rFonts w:ascii="DejaVu Math TeX Gyre" w:hAnsi="DejaVu Math TeX Gyre" w:cs="Times New Roman Regular"/>
          </w:rPr>
          <m:t>=</m:t>
        </m:r>
        <m:f>
          <m:fPr>
            <m:ctrlPr>
              <w:rPr>
                <w:rFonts w:ascii="DejaVu Math TeX Gyre" w:hAnsi="DejaVu Math TeX Gyre" w:cs="Times New Roman Regular"/>
                <w:i/>
              </w:rPr>
            </m:ctrlPr>
          </m:fPr>
          <m:num>
            <m:sSup>
              <m:sSupPr>
                <m:ctrlPr>
                  <w:rPr>
                    <w:rFonts w:ascii="DejaVu Math TeX Gyre" w:hAnsi="DejaVu Math TeX Gyre" w:cs="Times New Roman Regular"/>
                    <w:i/>
                  </w:rPr>
                </m:ctrlPr>
              </m:sSupPr>
              <m:e>
                <m:r>
                  <w:rPr>
                    <w:rFonts w:ascii="DejaVu Math TeX Gyre" w:hAnsi="DejaVu Math TeX Gyre" w:cs="Times New Roman Regular"/>
                  </w:rPr>
                  <m:t>e</m:t>
                </m:r>
              </m:e>
              <m:sup>
                <m:sSub>
                  <m:sSubPr>
                    <m:ctrlPr>
                      <w:rPr>
                        <w:rFonts w:ascii="DejaVu Math TeX Gyre" w:hAnsi="DejaVu Math TeX Gyre" w:cs="Times New Roman Regular"/>
                        <w:i/>
                      </w:rPr>
                    </m:ctrlPr>
                  </m:sSubPr>
                  <m:e>
                    <m:r>
                      <w:rPr>
                        <w:rFonts w:ascii="Cambria Math" w:hAnsi="Cambria Math" w:cs="Times New Roman Regular"/>
                      </w:rPr>
                      <m:t>s</m:t>
                    </m:r>
                  </m:e>
                  <m:sub>
                    <m:r>
                      <w:rPr>
                        <w:rFonts w:ascii="DejaVu Math TeX Gyre" w:hAnsi="DejaVu Math TeX Gyre" w:cs="Times New Roman Regular"/>
                      </w:rPr>
                      <m:t>j</m:t>
                    </m:r>
                  </m:sub>
                </m:sSub>
              </m:sup>
            </m:sSup>
          </m:num>
          <m:den>
            <m:nary>
              <m:naryPr>
                <m:chr m:val="∑"/>
                <m:limLoc m:val="subSup"/>
                <m:ctrlPr>
                  <w:rPr>
                    <w:rFonts w:ascii="DejaVu Math TeX Gyre" w:hAnsi="DejaVu Math TeX Gyre" w:cs="Times New Roman Regular"/>
                    <w:i/>
                  </w:rPr>
                </m:ctrlPr>
              </m:naryPr>
              <m:sub>
                <m:r>
                  <w:rPr>
                    <w:rFonts w:ascii="DejaVu Math TeX Gyre" w:hAnsi="DejaVu Math TeX Gyre" w:cs="Times New Roman Regular"/>
                  </w:rPr>
                  <m:t>j=1</m:t>
                </m:r>
              </m:sub>
              <m:sup>
                <m:r>
                  <w:rPr>
                    <w:rFonts w:ascii="DejaVu Math TeX Gyre" w:hAnsi="DejaVu Math TeX Gyre" w:cs="Times New Roman Regular"/>
                  </w:rPr>
                  <m:t>n</m:t>
                </m:r>
              </m:sup>
              <m:e>
                <m:sSup>
                  <m:sSupPr>
                    <m:ctrlPr>
                      <w:rPr>
                        <w:rFonts w:ascii="DejaVu Math TeX Gyre" w:hAnsi="DejaVu Math TeX Gyre" w:cs="Times New Roman Regular"/>
                        <w:i/>
                      </w:rPr>
                    </m:ctrlPr>
                  </m:sSupPr>
                  <m:e>
                    <m:r>
                      <w:rPr>
                        <w:rFonts w:ascii="DejaVu Math TeX Gyre" w:hAnsi="DejaVu Math TeX Gyre" w:cs="Times New Roman Regular"/>
                      </w:rPr>
                      <m:t>e</m:t>
                    </m:r>
                  </m:e>
                  <m:sup>
                    <m:sSub>
                      <m:sSubPr>
                        <m:ctrlPr>
                          <w:rPr>
                            <w:rFonts w:ascii="DejaVu Math TeX Gyre" w:hAnsi="DejaVu Math TeX Gyre" w:cs="Times New Roman Regular"/>
                            <w:i/>
                          </w:rPr>
                        </m:ctrlPr>
                      </m:sSubPr>
                      <m:e>
                        <m:r>
                          <w:rPr>
                            <w:rFonts w:ascii="Cambria Math" w:hAnsi="Cambria Math" w:cs="Times New Roman Regular"/>
                          </w:rPr>
                          <m:t>s</m:t>
                        </m:r>
                      </m:e>
                      <m:sub>
                        <m:r>
                          <w:rPr>
                            <w:rFonts w:ascii="DejaVu Math TeX Gyre" w:hAnsi="DejaVu Math TeX Gyre" w:cs="Times New Roman Regular"/>
                          </w:rPr>
                          <m:t>j</m:t>
                        </m:r>
                      </m:sub>
                    </m:sSub>
                  </m:sup>
                </m:sSup>
              </m:e>
            </m:nary>
          </m:den>
        </m:f>
        <m:r>
          <w:rPr>
            <w:rFonts w:ascii="DejaVu Math TeX Gyre" w:hAnsi="DejaVu Math TeX Gyre" w:cs="Times New Roman Regular"/>
          </w:rPr>
          <m:t xml:space="preserve">        </m:t>
        </m:r>
        <m:r>
          <w:rPr>
            <w:rFonts w:ascii="Cambria Math" w:hAnsi="DejaVu Math TeX Gyre" w:cs="Times New Roman Regular"/>
          </w:rPr>
          <m:t xml:space="preserve">            </m:t>
        </m:r>
        <m:r>
          <w:rPr>
            <w:rFonts w:ascii="DejaVu Math TeX Gyre" w:hAnsi="DejaVu Math TeX Gyre" w:cs="Times New Roman Regular"/>
          </w:rPr>
          <m:t xml:space="preserve">                                      </m:t>
        </m:r>
      </m:oMath>
      <w:r>
        <w:rPr>
          <w:rFonts w:ascii="Times New Roman Regular" w:hAnsi="Times New Roman Regular" w:cs="Times New Roman Regular"/>
        </w:rPr>
        <w:t>(10)</w:t>
      </w:r>
    </w:p>
    <w:p w14:paraId="6D984DBD" w14:textId="77777777" w:rsidR="00A07C00" w:rsidRDefault="00A07C00">
      <w:pPr>
        <w:pStyle w:val="ListParagraph"/>
        <w:ind w:left="360"/>
        <w:rPr>
          <w:rFonts w:ascii="Times New Roman Regular" w:hAnsi="Times New Roman Regular" w:cs="Times New Roman Regular"/>
        </w:rPr>
      </w:pPr>
    </w:p>
    <w:p w14:paraId="06EB3DEE" w14:textId="477FE2EF" w:rsidR="00A07C00" w:rsidRDefault="00000000">
      <w:pPr>
        <w:pStyle w:val="ListParagraph"/>
        <w:ind w:left="360"/>
        <w:rPr>
          <w:rFonts w:ascii="Times New Roman Regular" w:hAnsi="Times New Roman Regular" w:cs="Times New Roman Regular"/>
        </w:rPr>
      </w:pPr>
      <w:r>
        <w:rPr>
          <w:rFonts w:ascii="Times New Roman Regular" w:hAnsi="Times New Roman Regular" w:cs="Times New Roman Regular"/>
        </w:rPr>
        <w:t xml:space="preserve">In this equation, </w:t>
      </w:r>
      <m:oMath>
        <m:sSub>
          <m:sSubPr>
            <m:ctrlPr>
              <w:rPr>
                <w:rFonts w:ascii="DejaVu Math TeX Gyre" w:hAnsi="DejaVu Math TeX Gyre" w:cs="Times New Roman Regular"/>
                <w:i/>
              </w:rPr>
            </m:ctrlPr>
          </m:sSubPr>
          <m:e>
            <m:r>
              <w:rPr>
                <w:rFonts w:ascii="DejaVu Math TeX Gyre" w:hAnsi="DejaVu Math TeX Gyre" w:cs="Times New Roman Regular"/>
              </w:rPr>
              <m:t>p</m:t>
            </m:r>
          </m:e>
          <m:sub>
            <m:r>
              <w:rPr>
                <w:rFonts w:ascii="DejaVu Math TeX Gyre" w:hAnsi="DejaVu Math TeX Gyre" w:cs="Times New Roman Regular"/>
              </w:rPr>
              <m:t>j</m:t>
            </m:r>
          </m:sub>
        </m:sSub>
      </m:oMath>
      <w:r>
        <w:rPr>
          <w:rFonts w:ascii="Times New Roman Regular" w:hAnsi="Times New Roman Regular" w:cs="Times New Roman Regular"/>
        </w:rPr>
        <w:t xml:space="preserve"> is the output probability of jth class. "</w:t>
      </w:r>
      <w:r>
        <w:rPr>
          <w:rFonts w:ascii="Times New Roman Regular" w:hAnsi="Times New Roman Regular" w:cs="Times New Roman Regular"/>
          <w:i/>
        </w:rPr>
        <w:t xml:space="preserve"> </w:t>
      </w:r>
      <m:oMath>
        <m:r>
          <w:rPr>
            <w:rFonts w:ascii="DejaVu Math TeX Gyre" w:hAnsi="DejaVu Math TeX Gyre" w:cs="Times New Roman Regular"/>
          </w:rPr>
          <m:t>e</m:t>
        </m:r>
      </m:oMath>
      <w:r>
        <w:rPr>
          <w:rFonts w:ascii="Times New Roman Regular" w:hAnsi="Times New Roman Regular" w:cs="Times New Roman Regular"/>
        </w:rPr>
        <w:t xml:space="preserve"> " represents the base of the natural logarithm. "n" represents the number of classes, "</w:t>
      </w:r>
      <m:oMath>
        <m:sSub>
          <m:sSubPr>
            <m:ctrlPr>
              <w:rPr>
                <w:rFonts w:ascii="DejaVu Math TeX Gyre" w:hAnsi="DejaVu Math TeX Gyre" w:cs="Times New Roman Regular"/>
                <w:i/>
              </w:rPr>
            </m:ctrlPr>
          </m:sSubPr>
          <m:e>
            <m:r>
              <w:rPr>
                <w:rFonts w:ascii="Cambria Math" w:hAnsi="Cambria Math" w:cs="Times New Roman Regular"/>
              </w:rPr>
              <m:t>s</m:t>
            </m:r>
          </m:e>
          <m:sub>
            <m:r>
              <w:rPr>
                <w:rFonts w:ascii="DejaVu Math TeX Gyre" w:hAnsi="DejaVu Math TeX Gyre" w:cs="Times New Roman Regular"/>
              </w:rPr>
              <m:t>j</m:t>
            </m:r>
          </m:sub>
        </m:sSub>
      </m:oMath>
      <w:r>
        <w:rPr>
          <w:rFonts w:ascii="Times New Roman Regular" w:hAnsi="Times New Roman Regular" w:cs="Times New Roman Regular"/>
        </w:rPr>
        <w:t>" represents the raw score of the j-th class.</w:t>
      </w:r>
    </w:p>
    <w:p w14:paraId="09B38717" w14:textId="77777777" w:rsidR="00A07C00" w:rsidRDefault="00A07C00">
      <w:pPr>
        <w:rPr>
          <w:rFonts w:ascii="Times New Roman Regular" w:hAnsi="Times New Roman Regular" w:cs="Times New Roman Regular"/>
        </w:rPr>
      </w:pPr>
    </w:p>
    <w:p w14:paraId="4752369A" w14:textId="77777777" w:rsidR="00A07C00" w:rsidRDefault="00A07C00">
      <w:pPr>
        <w:rPr>
          <w:rFonts w:ascii="Times New Roman Regular" w:hAnsi="Times New Roman Regular" w:cs="Times New Roman Regular"/>
        </w:rPr>
      </w:pPr>
    </w:p>
    <w:p w14:paraId="38058318" w14:textId="0DC628CA" w:rsidR="00A07C00" w:rsidRDefault="00000000">
      <w:pPr>
        <w:rPr>
          <w:rFonts w:ascii="Times New Roman Regular" w:hAnsi="Times New Roman Regular" w:cs="Times New Roman Regular"/>
        </w:rPr>
      </w:pPr>
      <w:r>
        <w:rPr>
          <w:rFonts w:ascii="Times New Roman Regular" w:hAnsi="Times New Roman Regular" w:cs="Times New Roman Regular"/>
        </w:rPr>
        <w:t>3</w:t>
      </w:r>
      <w:r w:rsidR="003968E6">
        <w:rPr>
          <w:rFonts w:ascii="Times New Roman Regular" w:hAnsi="Times New Roman Regular" w:cs="Times New Roman Regular" w:hint="eastAsia"/>
        </w:rPr>
        <w:t xml:space="preserve">.3 </w:t>
      </w:r>
      <w:r>
        <w:rPr>
          <w:rFonts w:ascii="Times New Roman Regular" w:hAnsi="Times New Roman Regular" w:cs="Times New Roman Regular"/>
        </w:rPr>
        <w:t>Model Training and Serving</w:t>
      </w:r>
    </w:p>
    <w:p w14:paraId="4682FEB1" w14:textId="0BDCA264" w:rsidR="00A07C00" w:rsidRDefault="00000000">
      <w:pPr>
        <w:rPr>
          <w:rFonts w:ascii="Times New Roman Regular" w:hAnsi="Times New Roman Regular" w:cs="Times New Roman Regular"/>
        </w:rPr>
      </w:pPr>
      <w:r>
        <w:rPr>
          <w:rFonts w:ascii="Times New Roman Regular" w:hAnsi="Times New Roman Regular" w:cs="Times New Roman Regular"/>
        </w:rPr>
        <w:t>3.</w:t>
      </w:r>
      <w:r w:rsidR="003968E6">
        <w:rPr>
          <w:rFonts w:ascii="Times New Roman Regular" w:hAnsi="Times New Roman Regular" w:cs="Times New Roman Regular" w:hint="eastAsia"/>
        </w:rPr>
        <w:t>3.1</w:t>
      </w:r>
      <w:r>
        <w:rPr>
          <w:rFonts w:ascii="Times New Roman Regular" w:hAnsi="Times New Roman Regular" w:cs="Times New Roman Regular"/>
        </w:rPr>
        <w:t xml:space="preserve"> Training</w:t>
      </w:r>
    </w:p>
    <w:p w14:paraId="2A71B760" w14:textId="19E38373" w:rsidR="00A07C00" w:rsidRDefault="00000000">
      <w:pPr>
        <w:rPr>
          <w:rFonts w:ascii="Times New Roman Regular" w:hAnsi="Times New Roman Regular" w:cs="Times New Roman Regular"/>
        </w:rPr>
      </w:pPr>
      <w:r>
        <w:rPr>
          <w:rFonts w:ascii="Times New Roman Regular" w:hAnsi="Times New Roman Regular" w:cs="Times New Roman Regular"/>
        </w:rPr>
        <w:t>MSCNNAI is trained using the backpropagation (BP) algorithm</w:t>
      </w:r>
      <w:r w:rsidRPr="00BD1827">
        <w:rPr>
          <w:rFonts w:ascii="Times New Roman Regular" w:hAnsi="Times New Roman Regular" w:cs="Times New Roman Regular"/>
        </w:rPr>
        <w:t xml:space="preserve"> [</w:t>
      </w:r>
      <w:r w:rsidR="00BD1827" w:rsidRPr="00BD1827">
        <w:rPr>
          <w:rFonts w:ascii="Times New Roman Regular" w:hAnsi="Times New Roman Regular" w:cs="Times New Roman Regular" w:hint="eastAsia"/>
        </w:rPr>
        <w:t>28</w:t>
      </w:r>
      <w:r w:rsidRPr="00BD1827">
        <w:rPr>
          <w:rFonts w:ascii="Times New Roman Regular" w:hAnsi="Times New Roman Regular" w:cs="Times New Roman Regular"/>
        </w:rPr>
        <w:t>]</w:t>
      </w:r>
      <w:r>
        <w:rPr>
          <w:rFonts w:ascii="Times New Roman Regular" w:hAnsi="Times New Roman Regular" w:cs="Times New Roman Regular"/>
        </w:rPr>
        <w:t xml:space="preserve"> with gradient descent, similar to traditional CNNs. It </w:t>
      </w:r>
      <w:r w:rsidR="00BD1827">
        <w:rPr>
          <w:rFonts w:ascii="Times New Roman Regular" w:hAnsi="Times New Roman Regular" w:cs="Times New Roman Regular"/>
        </w:rPr>
        <w:t xml:space="preserve">inputs raw temporal vibration signals </w:t>
      </w:r>
      <w:r>
        <w:rPr>
          <w:rFonts w:ascii="Times New Roman Regular" w:hAnsi="Times New Roman Regular" w:cs="Times New Roman Regular"/>
        </w:rPr>
        <w:t xml:space="preserve">and predicts gearbox conditions, with different class labels representing various health conditions. During MSCNNAI training, the loss function is the cross-entropy between the predicted class labels and the true class labels. To efficiently compute and minimize the loss function, we utilize the Adam optimization </w:t>
      </w:r>
      <w:proofErr w:type="gramStart"/>
      <w:r>
        <w:rPr>
          <w:rFonts w:ascii="Times New Roman Regular" w:hAnsi="Times New Roman Regular" w:cs="Times New Roman Regular"/>
        </w:rPr>
        <w:t>algorithm[</w:t>
      </w:r>
      <w:proofErr w:type="gramEnd"/>
      <w:r>
        <w:rPr>
          <w:rFonts w:ascii="Times New Roman Regular" w:hAnsi="Times New Roman Regular" w:cs="Times New Roman Regular"/>
        </w:rPr>
        <w:t>24], which requires minimal memory usage.</w:t>
      </w:r>
    </w:p>
    <w:p w14:paraId="6794A701" w14:textId="77777777" w:rsidR="00A07C00" w:rsidRDefault="00A07C00">
      <w:pPr>
        <w:rPr>
          <w:rFonts w:ascii="Times New Roman Regular" w:hAnsi="Times New Roman Regular" w:cs="Times New Roman Regular"/>
        </w:rPr>
      </w:pPr>
    </w:p>
    <w:p w14:paraId="4CD7B5FE" w14:textId="20BEE462" w:rsidR="00A07C00" w:rsidRDefault="00000000">
      <w:pPr>
        <w:rPr>
          <w:rFonts w:ascii="Times New Roman Regular" w:hAnsi="Times New Roman Regular" w:cs="Times New Roman Regular"/>
        </w:rPr>
      </w:pPr>
      <w:r>
        <w:rPr>
          <w:rFonts w:ascii="Times New Roman Regular" w:hAnsi="Times New Roman Regular" w:cs="Times New Roman Regular"/>
        </w:rPr>
        <w:t>3.</w:t>
      </w:r>
      <w:r w:rsidR="003968E6">
        <w:rPr>
          <w:rFonts w:ascii="Times New Roman Regular" w:hAnsi="Times New Roman Regular" w:cs="Times New Roman Regular" w:hint="eastAsia"/>
        </w:rPr>
        <w:t>3.</w:t>
      </w:r>
      <w:r>
        <w:rPr>
          <w:rFonts w:ascii="Times New Roman Regular" w:hAnsi="Times New Roman Regular" w:cs="Times New Roman Regular"/>
        </w:rPr>
        <w:t>2 Serving:</w:t>
      </w:r>
    </w:p>
    <w:p w14:paraId="0A6DA8F1" w14:textId="77777777" w:rsidR="00A07C00" w:rsidRDefault="00000000">
      <w:pPr>
        <w:rPr>
          <w:rFonts w:ascii="Times New Roman Regular" w:hAnsi="Times New Roman Regular" w:cs="Times New Roman Regular"/>
        </w:rPr>
      </w:pPr>
      <w:r>
        <w:rPr>
          <w:rFonts w:ascii="Times New Roman Regular" w:hAnsi="Times New Roman Regular" w:cs="Times New Roman Regular"/>
        </w:rPr>
        <w:t>For every online sample, we input the samples to the well-trained fault diagnosis system to automatically perform the calculation of multiscale features and directly diagnose the fault type of the machine gear.</w:t>
      </w:r>
    </w:p>
    <w:p w14:paraId="2BF6ECF6" w14:textId="77777777" w:rsidR="00A07C00" w:rsidRDefault="00A07C00">
      <w:pPr>
        <w:rPr>
          <w:rFonts w:ascii="Times New Roman Regular" w:hAnsi="Times New Roman Regular" w:cs="Times New Roman Regular"/>
        </w:rPr>
      </w:pPr>
    </w:p>
    <w:p w14:paraId="3AED50D1" w14:textId="77777777" w:rsidR="00A07C00" w:rsidRPr="00400714" w:rsidRDefault="00000000" w:rsidP="003968E6">
      <w:pPr>
        <w:numPr>
          <w:ilvl w:val="0"/>
          <w:numId w:val="6"/>
        </w:numPr>
        <w:rPr>
          <w:rFonts w:ascii="Times New Roman Regular" w:hAnsi="Times New Roman Regular" w:cs="Times New Roman Regular"/>
          <w:b/>
          <w:bCs/>
        </w:rPr>
      </w:pPr>
      <w:r w:rsidRPr="00400714">
        <w:rPr>
          <w:rFonts w:ascii="Times New Roman Regular" w:hAnsi="Times New Roman Regular" w:cs="Times New Roman Regular"/>
          <w:b/>
          <w:bCs/>
        </w:rPr>
        <w:t>Experiments</w:t>
      </w:r>
    </w:p>
    <w:p w14:paraId="3D422549" w14:textId="1B74BF45" w:rsidR="00A07C00" w:rsidRDefault="00000000">
      <w:pPr>
        <w:rPr>
          <w:rFonts w:ascii="Times New Roman Regular" w:hAnsi="Times New Roman Regular" w:cs="Times New Roman Regular"/>
        </w:rPr>
      </w:pPr>
      <w:r>
        <w:rPr>
          <w:rFonts w:ascii="Times New Roman Regular" w:hAnsi="Times New Roman Regular" w:cs="Times New Roman Regular"/>
        </w:rPr>
        <w:t xml:space="preserve">In this section, we evaluated the proposed MSCNNAI method by implementing experiments on the </w:t>
      </w:r>
      <w:r w:rsidR="006D07F3">
        <w:rPr>
          <w:rFonts w:ascii="Times New Roman Regular" w:hAnsi="Times New Roman Regular" w:cs="Times New Roman Regular"/>
          <w:b/>
          <w:bCs/>
        </w:rPr>
        <w:t>CWRU-bearing</w:t>
      </w:r>
      <w:r>
        <w:rPr>
          <w:rFonts w:ascii="Times New Roman Regular" w:hAnsi="Times New Roman Regular" w:cs="Times New Roman Regular"/>
          <w:b/>
          <w:bCs/>
        </w:rPr>
        <w:t xml:space="preserve"> dataset [26]</w:t>
      </w:r>
      <w:r>
        <w:rPr>
          <w:rFonts w:ascii="Times New Roman Regular" w:hAnsi="Times New Roman Regular" w:cs="Times New Roman Regular"/>
        </w:rPr>
        <w:t xml:space="preserve">. The introduction of the dataset and the data pre-processing method will be </w:t>
      </w:r>
      <w:r w:rsidR="00BD1827">
        <w:rPr>
          <w:rFonts w:ascii="Times New Roman Regular" w:hAnsi="Times New Roman Regular" w:cs="Times New Roman Regular"/>
        </w:rPr>
        <w:t>first</w:t>
      </w:r>
      <w:r>
        <w:rPr>
          <w:rFonts w:ascii="Times New Roman Regular" w:hAnsi="Times New Roman Regular" w:cs="Times New Roman Regular"/>
        </w:rPr>
        <w:t xml:space="preserve"> presented, and then we will show the result and discussion in detail. </w:t>
      </w:r>
    </w:p>
    <w:p w14:paraId="2D9D46AD" w14:textId="77777777" w:rsidR="00A07C00" w:rsidRDefault="00A07C00">
      <w:pPr>
        <w:rPr>
          <w:rFonts w:ascii="Times New Roman Regular" w:hAnsi="Times New Roman Regular" w:cs="Times New Roman Regular"/>
        </w:rPr>
      </w:pPr>
    </w:p>
    <w:p w14:paraId="05AD1692" w14:textId="00E71398" w:rsidR="00A07C00" w:rsidRDefault="003968E6">
      <w:pPr>
        <w:rPr>
          <w:rFonts w:ascii="Times New Roman Regular" w:hAnsi="Times New Roman Regular" w:cs="Times New Roman Regular"/>
        </w:rPr>
      </w:pPr>
      <w:proofErr w:type="gramStart"/>
      <w:r>
        <w:rPr>
          <w:rFonts w:ascii="Times New Roman Regular" w:hAnsi="Times New Roman Regular" w:cs="Times New Roman Regular" w:hint="eastAsia"/>
        </w:rPr>
        <w:t xml:space="preserve">4.1  </w:t>
      </w:r>
      <w:r>
        <w:rPr>
          <w:rFonts w:ascii="Times New Roman Regular" w:hAnsi="Times New Roman Regular" w:cs="Times New Roman Regular"/>
        </w:rPr>
        <w:t>Dataset</w:t>
      </w:r>
      <w:proofErr w:type="gramEnd"/>
      <w:r>
        <w:rPr>
          <w:rFonts w:ascii="Times New Roman Regular" w:hAnsi="Times New Roman Regular" w:cs="Times New Roman Regular"/>
        </w:rPr>
        <w:t xml:space="preserve"> introduction</w:t>
      </w:r>
    </w:p>
    <w:p w14:paraId="5C478999" w14:textId="780F836C" w:rsidR="00A07C00" w:rsidRDefault="00000000">
      <w:pPr>
        <w:rPr>
          <w:rFonts w:ascii="Times New Roman Regular" w:hAnsi="Times New Roman Regular" w:cs="Times New Roman Regular"/>
        </w:rPr>
      </w:pPr>
      <w:r>
        <w:rPr>
          <w:rFonts w:ascii="Times New Roman Regular" w:hAnsi="Times New Roman Regular" w:cs="Times New Roman Regular"/>
        </w:rPr>
        <w:t>The CWRU bearing dataset</w:t>
      </w:r>
      <w:r w:rsidR="00DA26CF">
        <w:rPr>
          <w:rFonts w:ascii="Times New Roman Regular" w:hAnsi="Times New Roman Regular" w:cs="Times New Roman Regular" w:hint="eastAsia"/>
        </w:rPr>
        <w:t xml:space="preserve"> is </w:t>
      </w:r>
      <w:r w:rsidR="00DA26CF">
        <w:rPr>
          <w:rFonts w:ascii="Times New Roman Regular" w:hAnsi="Times New Roman Regular" w:cs="Times New Roman Regular"/>
        </w:rPr>
        <w:t>widely used</w:t>
      </w:r>
      <w:r w:rsidR="00DA26CF">
        <w:rPr>
          <w:rFonts w:ascii="Times New Roman Regular" w:hAnsi="Times New Roman Regular" w:cs="Times New Roman Regular" w:hint="eastAsia"/>
        </w:rPr>
        <w:t xml:space="preserve"> as a standard to evaluate the</w:t>
      </w:r>
      <w:r>
        <w:rPr>
          <w:rFonts w:ascii="Times New Roman Regular" w:hAnsi="Times New Roman Regular" w:cs="Times New Roman Regular"/>
        </w:rPr>
        <w:t xml:space="preserve"> classification algorithms</w:t>
      </w:r>
      <w:r w:rsidR="00DA26CF">
        <w:rPr>
          <w:rFonts w:ascii="Times New Roman Regular" w:hAnsi="Times New Roman Regular" w:cs="Times New Roman Regular" w:hint="eastAsia"/>
        </w:rPr>
        <w:t xml:space="preserve"> for bearing fault diagnosis. It </w:t>
      </w:r>
      <w:r w:rsidR="00BD1827">
        <w:rPr>
          <w:rFonts w:ascii="Times New Roman Regular" w:hAnsi="Times New Roman Regular" w:cs="Times New Roman Regular"/>
        </w:rPr>
        <w:t>contain</w:t>
      </w:r>
      <w:r w:rsidR="00DA26CF">
        <w:rPr>
          <w:rFonts w:ascii="Times New Roman Regular" w:hAnsi="Times New Roman Regular" w:cs="Times New Roman Regular" w:hint="eastAsia"/>
        </w:rPr>
        <w:t>s</w:t>
      </w:r>
      <w:r>
        <w:rPr>
          <w:rFonts w:ascii="Times New Roman Regular" w:hAnsi="Times New Roman Regular" w:cs="Times New Roman Regular"/>
        </w:rPr>
        <w:t xml:space="preserve"> vibration signal data </w:t>
      </w:r>
      <w:r w:rsidR="00DA26CF">
        <w:rPr>
          <w:rFonts w:ascii="Times New Roman Regular" w:hAnsi="Times New Roman Regular" w:cs="Times New Roman Regular" w:hint="eastAsia"/>
        </w:rPr>
        <w:t xml:space="preserve">of different types of </w:t>
      </w:r>
      <w:r>
        <w:rPr>
          <w:rFonts w:ascii="Times New Roman Regular" w:hAnsi="Times New Roman Regular" w:cs="Times New Roman Regular"/>
        </w:rPr>
        <w:t>bearings</w:t>
      </w:r>
      <w:r w:rsidR="00DA26CF">
        <w:rPr>
          <w:rFonts w:ascii="Times New Roman Regular" w:hAnsi="Times New Roman Regular" w:cs="Times New Roman Regular" w:hint="eastAsia"/>
        </w:rPr>
        <w:t xml:space="preserve">. There are 4 classes of bearing signals in the dataset: </w:t>
      </w:r>
      <w:r>
        <w:rPr>
          <w:rFonts w:ascii="Times New Roman Regular" w:hAnsi="Times New Roman Regular" w:cs="Times New Roman Regular"/>
        </w:rPr>
        <w:t xml:space="preserve">3 </w:t>
      </w:r>
      <w:r w:rsidR="00BD1827">
        <w:rPr>
          <w:rFonts w:ascii="Times New Roman Regular" w:hAnsi="Times New Roman Regular" w:cs="Times New Roman Regular"/>
        </w:rPr>
        <w:t>types</w:t>
      </w:r>
      <w:r>
        <w:rPr>
          <w:rFonts w:ascii="Times New Roman Regular" w:hAnsi="Times New Roman Regular" w:cs="Times New Roman Regular"/>
        </w:rPr>
        <w:t xml:space="preserve"> of fault bearings and normal bearings: </w:t>
      </w:r>
    </w:p>
    <w:p w14:paraId="3F769304" w14:textId="3FF7E065" w:rsidR="00A07C00" w:rsidRDefault="00000000">
      <w:pPr>
        <w:pStyle w:val="ListParagraph"/>
        <w:numPr>
          <w:ilvl w:val="0"/>
          <w:numId w:val="4"/>
        </w:numPr>
        <w:rPr>
          <w:rFonts w:ascii="Times New Roman Regular" w:hAnsi="Times New Roman Regular" w:cs="Times New Roman Regular"/>
        </w:rPr>
      </w:pPr>
      <w:r>
        <w:rPr>
          <w:rFonts w:ascii="Times New Roman Regular" w:hAnsi="Times New Roman Regular" w:cs="Times New Roman Regular"/>
        </w:rPr>
        <w:t>Normal bearings</w:t>
      </w:r>
    </w:p>
    <w:p w14:paraId="42F2D187" w14:textId="0AB25539" w:rsidR="00A07C00" w:rsidRDefault="00DA26CF">
      <w:pPr>
        <w:pStyle w:val="ListParagraph"/>
        <w:numPr>
          <w:ilvl w:val="0"/>
          <w:numId w:val="4"/>
        </w:numPr>
        <w:rPr>
          <w:rFonts w:ascii="Times New Roman Regular" w:hAnsi="Times New Roman Regular" w:cs="Times New Roman Regular"/>
        </w:rPr>
      </w:pPr>
      <w:r>
        <w:rPr>
          <w:rFonts w:ascii="Times New Roman Regular" w:hAnsi="Times New Roman Regular" w:cs="Times New Roman Regular" w:hint="eastAsia"/>
        </w:rPr>
        <w:t>Inner raceway f</w:t>
      </w:r>
      <w:r>
        <w:rPr>
          <w:rFonts w:ascii="Times New Roman Regular" w:hAnsi="Times New Roman Regular" w:cs="Times New Roman Regular"/>
        </w:rPr>
        <w:t>aul</w:t>
      </w:r>
      <w:r>
        <w:rPr>
          <w:rFonts w:ascii="Times New Roman Regular" w:hAnsi="Times New Roman Regular" w:cs="Times New Roman Regular" w:hint="eastAsia"/>
        </w:rPr>
        <w:t>t</w:t>
      </w:r>
      <w:r>
        <w:rPr>
          <w:rFonts w:ascii="Times New Roman Regular" w:hAnsi="Times New Roman Regular" w:cs="Times New Roman Regular"/>
        </w:rPr>
        <w:t xml:space="preserve"> (IR)</w:t>
      </w:r>
    </w:p>
    <w:p w14:paraId="785CF00C" w14:textId="7A7C3962" w:rsidR="00A07C00" w:rsidRDefault="00DA26CF">
      <w:pPr>
        <w:pStyle w:val="ListParagraph"/>
        <w:numPr>
          <w:ilvl w:val="0"/>
          <w:numId w:val="4"/>
        </w:numPr>
        <w:rPr>
          <w:rFonts w:ascii="Times New Roman Regular" w:hAnsi="Times New Roman Regular" w:cs="Times New Roman Regular"/>
        </w:rPr>
      </w:pPr>
      <w:r>
        <w:rPr>
          <w:rFonts w:ascii="Times New Roman Regular" w:hAnsi="Times New Roman Regular" w:cs="Times New Roman Regular" w:hint="eastAsia"/>
        </w:rPr>
        <w:t>O</w:t>
      </w:r>
      <w:r>
        <w:rPr>
          <w:rFonts w:ascii="Times New Roman Regular" w:hAnsi="Times New Roman Regular" w:cs="Times New Roman Regular"/>
        </w:rPr>
        <w:t xml:space="preserve">uter raceway </w:t>
      </w:r>
      <w:r>
        <w:rPr>
          <w:rFonts w:ascii="Times New Roman Regular" w:hAnsi="Times New Roman Regular" w:cs="Times New Roman Regular" w:hint="eastAsia"/>
        </w:rPr>
        <w:t xml:space="preserve">fault </w:t>
      </w:r>
      <w:r>
        <w:rPr>
          <w:rFonts w:ascii="Times New Roman Regular" w:hAnsi="Times New Roman Regular" w:cs="Times New Roman Regular"/>
        </w:rPr>
        <w:t>(OR)</w:t>
      </w:r>
    </w:p>
    <w:p w14:paraId="2071EB8E" w14:textId="688B47FD" w:rsidR="00A07C00" w:rsidRDefault="00DA26CF">
      <w:pPr>
        <w:pStyle w:val="ListParagraph"/>
        <w:numPr>
          <w:ilvl w:val="0"/>
          <w:numId w:val="4"/>
        </w:numPr>
        <w:rPr>
          <w:rFonts w:ascii="Times New Roman Regular" w:hAnsi="Times New Roman Regular" w:cs="Times New Roman Regular"/>
        </w:rPr>
      </w:pPr>
      <w:r>
        <w:rPr>
          <w:rFonts w:ascii="Times New Roman Regular" w:hAnsi="Times New Roman Regular" w:cs="Times New Roman Regular" w:hint="eastAsia"/>
        </w:rPr>
        <w:t>Ball fault</w:t>
      </w:r>
      <w:r>
        <w:rPr>
          <w:rFonts w:ascii="Times New Roman Regular" w:hAnsi="Times New Roman Regular" w:cs="Times New Roman Regular"/>
        </w:rPr>
        <w:t>(B).</w:t>
      </w:r>
    </w:p>
    <w:p w14:paraId="4D666F57" w14:textId="5E2B40BD" w:rsidR="00A07C00" w:rsidRDefault="00000000">
      <w:pPr>
        <w:ind w:left="104"/>
        <w:rPr>
          <w:rFonts w:ascii="Times New Roman Regular" w:hAnsi="Times New Roman Regular" w:cs="Times New Roman Regular"/>
        </w:rPr>
      </w:pPr>
      <w:r>
        <w:rPr>
          <w:rFonts w:ascii="Times New Roman Regular" w:hAnsi="Times New Roman Regular" w:cs="Times New Roman Regular"/>
        </w:rPr>
        <w:t xml:space="preserve">The data </w:t>
      </w:r>
      <w:r w:rsidR="00DA26CF">
        <w:rPr>
          <w:rFonts w:ascii="Times New Roman Regular" w:hAnsi="Times New Roman Regular" w:cs="Times New Roman Regular" w:hint="eastAsia"/>
        </w:rPr>
        <w:t xml:space="preserve">is stored as </w:t>
      </w:r>
      <w:proofErr w:type="spellStart"/>
      <w:r w:rsidR="00DA26CF">
        <w:rPr>
          <w:rFonts w:ascii="Times New Roman Regular" w:hAnsi="Times New Roman Regular" w:cs="Times New Roman Regular" w:hint="eastAsia"/>
        </w:rPr>
        <w:t>Matlab</w:t>
      </w:r>
      <w:proofErr w:type="spellEnd"/>
      <w:r w:rsidR="00DA26CF">
        <w:rPr>
          <w:rFonts w:ascii="Times New Roman Regular" w:hAnsi="Times New Roman Regular" w:cs="Times New Roman Regular" w:hint="eastAsia"/>
        </w:rPr>
        <w:t xml:space="preserve"> files, it </w:t>
      </w:r>
      <w:r>
        <w:rPr>
          <w:rFonts w:ascii="Times New Roman Regular" w:hAnsi="Times New Roman Regular" w:cs="Times New Roman Regular"/>
        </w:rPr>
        <w:t xml:space="preserve">was recorded </w:t>
      </w:r>
      <w:r w:rsidR="00DA26CF">
        <w:rPr>
          <w:rFonts w:ascii="Times New Roman Regular" w:hAnsi="Times New Roman Regular" w:cs="Times New Roman Regular" w:hint="eastAsia"/>
        </w:rPr>
        <w:t xml:space="preserve">by </w:t>
      </w:r>
      <w:r>
        <w:rPr>
          <w:rFonts w:ascii="Times New Roman Regular" w:hAnsi="Times New Roman Regular" w:cs="Times New Roman Regular"/>
        </w:rPr>
        <w:t xml:space="preserve">accelerometers </w:t>
      </w:r>
      <w:r w:rsidR="00DA26CF">
        <w:rPr>
          <w:rFonts w:ascii="Times New Roman Regular" w:hAnsi="Times New Roman Regular" w:cs="Times New Roman Regular" w:hint="eastAsia"/>
        </w:rPr>
        <w:t xml:space="preserve">installed </w:t>
      </w:r>
      <w:r>
        <w:rPr>
          <w:rFonts w:ascii="Times New Roman Regular" w:hAnsi="Times New Roman Regular" w:cs="Times New Roman Regular"/>
        </w:rPr>
        <w:t>at the drive end (DE) and fan end (FE</w:t>
      </w:r>
      <w:r w:rsidR="00DA26CF">
        <w:rPr>
          <w:rFonts w:ascii="Times New Roman Regular" w:hAnsi="Times New Roman Regular" w:cs="Times New Roman Regular" w:hint="eastAsia"/>
        </w:rPr>
        <w:t>.</w:t>
      </w:r>
      <w:r>
        <w:rPr>
          <w:rFonts w:ascii="Times New Roman Regular" w:hAnsi="Times New Roman Regular" w:cs="Times New Roman Regular"/>
        </w:rPr>
        <w:t xml:space="preserve"> </w:t>
      </w:r>
      <w:r w:rsidR="00DA26CF">
        <w:rPr>
          <w:rFonts w:ascii="Times New Roman Regular" w:hAnsi="Times New Roman Regular" w:cs="Times New Roman Regular" w:hint="eastAsia"/>
        </w:rPr>
        <w:t xml:space="preserve">The </w:t>
      </w:r>
      <w:r w:rsidR="00DA26CF">
        <w:rPr>
          <w:rFonts w:ascii="Times New Roman Regular" w:hAnsi="Times New Roman Regular" w:cs="Times New Roman Regular"/>
        </w:rPr>
        <w:t>datase</w:t>
      </w:r>
      <w:r w:rsidR="00DA26CF">
        <w:rPr>
          <w:rFonts w:ascii="Times New Roman Regular" w:hAnsi="Times New Roman Regular" w:cs="Times New Roman Regular" w:hint="eastAsia"/>
        </w:rPr>
        <w:t xml:space="preserve">t uses a sampling rate of </w:t>
      </w:r>
      <w:r>
        <w:rPr>
          <w:rFonts w:ascii="Times New Roman Regular" w:hAnsi="Times New Roman Regular" w:cs="Times New Roman Regular"/>
        </w:rPr>
        <w:t xml:space="preserve">12 kHz and each </w:t>
      </w:r>
      <w:proofErr w:type="spellStart"/>
      <w:r>
        <w:rPr>
          <w:rFonts w:ascii="Times New Roman Regular" w:hAnsi="Times New Roman Regular" w:cs="Times New Roman Regular"/>
        </w:rPr>
        <w:t>Matlab</w:t>
      </w:r>
      <w:proofErr w:type="spellEnd"/>
      <w:r>
        <w:rPr>
          <w:rFonts w:ascii="Times New Roman Regular" w:hAnsi="Times New Roman Regular" w:cs="Times New Roman Regular"/>
        </w:rPr>
        <w:t xml:space="preserve"> file contains </w:t>
      </w:r>
      <w:r w:rsidR="00DA26CF">
        <w:rPr>
          <w:rFonts w:ascii="Times New Roman Regular" w:hAnsi="Times New Roman Regular" w:cs="Times New Roman Regular" w:hint="eastAsia"/>
        </w:rPr>
        <w:t xml:space="preserve">sample points </w:t>
      </w:r>
      <w:r>
        <w:rPr>
          <w:rFonts w:ascii="Times New Roman Regular" w:hAnsi="Times New Roman Regular" w:cs="Times New Roman Regular"/>
        </w:rPr>
        <w:t>between 120k to 240</w:t>
      </w:r>
      <w:r w:rsidR="00DA26CF">
        <w:rPr>
          <w:rFonts w:ascii="Times New Roman Regular" w:hAnsi="Times New Roman Regular" w:cs="Times New Roman Regular" w:hint="eastAsia"/>
        </w:rPr>
        <w:t xml:space="preserve">k. </w:t>
      </w:r>
    </w:p>
    <w:p w14:paraId="6DCA44C1" w14:textId="77777777" w:rsidR="00A07C00" w:rsidRDefault="00A07C00">
      <w:pPr>
        <w:rPr>
          <w:rFonts w:ascii="Times New Roman Regular" w:hAnsi="Times New Roman Regular" w:cs="Times New Roman Regular"/>
        </w:rPr>
      </w:pPr>
    </w:p>
    <w:p w14:paraId="03BC8C64" w14:textId="1E3A27FB" w:rsidR="00A07C00" w:rsidRDefault="003968E6">
      <w:pPr>
        <w:rPr>
          <w:rFonts w:ascii="Times New Roman Regular" w:hAnsi="Times New Roman Regular" w:cs="Times New Roman Regular"/>
        </w:rPr>
      </w:pPr>
      <w:r>
        <w:rPr>
          <w:rFonts w:ascii="Times New Roman Regular" w:hAnsi="Times New Roman Regular" w:cs="Times New Roman Regular" w:hint="eastAsia"/>
        </w:rPr>
        <w:t>4.</w:t>
      </w:r>
      <w:r>
        <w:rPr>
          <w:rFonts w:ascii="Times New Roman Regular" w:hAnsi="Times New Roman Regular" w:cs="Times New Roman Regular"/>
        </w:rPr>
        <w:t>2. Data pre-processing</w:t>
      </w:r>
    </w:p>
    <w:p w14:paraId="73627792" w14:textId="77777777" w:rsidR="00A07C00" w:rsidRDefault="00000000">
      <w:pPr>
        <w:rPr>
          <w:rFonts w:ascii="Times New Roman Regular" w:hAnsi="Times New Roman Regular" w:cs="Times New Roman Regular"/>
        </w:rPr>
      </w:pPr>
      <w:r>
        <w:rPr>
          <w:rFonts w:ascii="Times New Roman Regular" w:hAnsi="Times New Roman Regular" w:cs="Times New Roman Regular"/>
        </w:rPr>
        <w:t xml:space="preserve">In this experiment, we utilize a sliding window with a fixed length of </w:t>
      </w:r>
      <w:r>
        <w:rPr>
          <w:rFonts w:ascii="Times New Roman Regular" w:hAnsi="Times New Roman Regular" w:cs="Times New Roman Regular"/>
          <w:b/>
          <w:bCs/>
        </w:rPr>
        <w:t>500</w:t>
      </w:r>
      <w:r>
        <w:rPr>
          <w:rFonts w:ascii="Times New Roman Regular" w:hAnsi="Times New Roman Regular" w:cs="Times New Roman Regular"/>
        </w:rPr>
        <w:t xml:space="preserve"> to generate samples. Each sample is a vector with length of 500, and the step length equals to the sample length ensuring no overlapping between the samples. And we totally create </w:t>
      </w:r>
      <w:r>
        <w:rPr>
          <w:rFonts w:ascii="Times New Roman Regular" w:hAnsi="Times New Roman Regular" w:cs="Times New Roman Regular"/>
          <w:b/>
          <w:bCs/>
        </w:rPr>
        <w:t>1.5k</w:t>
      </w:r>
      <w:r>
        <w:rPr>
          <w:rFonts w:ascii="Times New Roman Regular" w:hAnsi="Times New Roman Regular" w:cs="Times New Roman Regular"/>
        </w:rPr>
        <w:t xml:space="preserve"> samples to form the dataset we need. </w:t>
      </w:r>
    </w:p>
    <w:p w14:paraId="2392126E" w14:textId="6C0ECEFF" w:rsidR="00A07C00" w:rsidRDefault="00000000">
      <w:pPr>
        <w:rPr>
          <w:rFonts w:ascii="Times New Roman Regular" w:hAnsi="Times New Roman Regular" w:cs="Times New Roman Regular"/>
        </w:rPr>
      </w:pPr>
      <w:r>
        <w:rPr>
          <w:rFonts w:ascii="Times New Roman Regular" w:hAnsi="Times New Roman Regular" w:cs="Times New Roman Regular"/>
        </w:rPr>
        <w:t xml:space="preserve">In order to train and validate the model, we split the dataset into </w:t>
      </w:r>
      <w:r w:rsidR="00BD1827">
        <w:rPr>
          <w:rFonts w:ascii="Times New Roman Regular" w:hAnsi="Times New Roman Regular" w:cs="Times New Roman Regular"/>
        </w:rPr>
        <w:t xml:space="preserve">a </w:t>
      </w:r>
      <w:r>
        <w:rPr>
          <w:rFonts w:ascii="Times New Roman Regular" w:hAnsi="Times New Roman Regular" w:cs="Times New Roman Regular"/>
        </w:rPr>
        <w:t xml:space="preserve">training set and </w:t>
      </w:r>
      <w:r w:rsidR="00BD1827">
        <w:rPr>
          <w:rFonts w:ascii="Times New Roman Regular" w:hAnsi="Times New Roman Regular" w:cs="Times New Roman Regular"/>
        </w:rPr>
        <w:t xml:space="preserve">a </w:t>
      </w:r>
      <w:r>
        <w:rPr>
          <w:rFonts w:ascii="Times New Roman Regular" w:hAnsi="Times New Roman Regular" w:cs="Times New Roman Regular"/>
        </w:rPr>
        <w:t xml:space="preserve">validation set with </w:t>
      </w:r>
      <w:r w:rsidR="00BD1827">
        <w:rPr>
          <w:rFonts w:ascii="Times New Roman Regular" w:hAnsi="Times New Roman Regular" w:cs="Times New Roman Regular"/>
        </w:rPr>
        <w:t>a</w:t>
      </w:r>
      <w:r>
        <w:rPr>
          <w:rFonts w:ascii="Times New Roman Regular" w:hAnsi="Times New Roman Regular" w:cs="Times New Roman Regular"/>
        </w:rPr>
        <w:t xml:space="preserve"> ratio of </w:t>
      </w:r>
      <w:r>
        <w:rPr>
          <w:rFonts w:ascii="Times New Roman Regular" w:hAnsi="Times New Roman Regular" w:cs="Times New Roman Regular"/>
          <w:b/>
          <w:bCs/>
        </w:rPr>
        <w:t>0.5</w:t>
      </w:r>
      <w:r>
        <w:rPr>
          <w:rFonts w:ascii="Times New Roman Regular" w:hAnsi="Times New Roman Regular" w:cs="Times New Roman Regular"/>
        </w:rPr>
        <w:t xml:space="preserve">. It means that half of the dataset is </w:t>
      </w:r>
      <w:r w:rsidR="00BD1827">
        <w:rPr>
          <w:rFonts w:ascii="Times New Roman Regular" w:hAnsi="Times New Roman Regular" w:cs="Times New Roman Regular"/>
        </w:rPr>
        <w:t>a validated</w:t>
      </w:r>
      <w:r>
        <w:rPr>
          <w:rFonts w:ascii="Times New Roman Regular" w:hAnsi="Times New Roman Regular" w:cs="Times New Roman Regular"/>
        </w:rPr>
        <w:t xml:space="preserve"> set. </w:t>
      </w:r>
    </w:p>
    <w:p w14:paraId="35D9B923" w14:textId="3055C630" w:rsidR="00A07C00" w:rsidRDefault="00000000">
      <w:pPr>
        <w:rPr>
          <w:rFonts w:ascii="Times New Roman Regular" w:hAnsi="Times New Roman Regular" w:cs="Times New Roman Regular"/>
        </w:rPr>
      </w:pPr>
      <w:r>
        <w:rPr>
          <w:rFonts w:ascii="Times New Roman Regular" w:hAnsi="Times New Roman Regular" w:cs="Times New Roman Regular"/>
        </w:rPr>
        <w:t>Because the deep learning approach enable</w:t>
      </w:r>
      <w:r w:rsidR="00730716">
        <w:rPr>
          <w:rFonts w:ascii="Times New Roman Regular" w:hAnsi="Times New Roman Regular" w:cs="Times New Roman Regular" w:hint="eastAsia"/>
        </w:rPr>
        <w:t>s</w:t>
      </w:r>
      <w:r>
        <w:rPr>
          <w:rFonts w:ascii="Times New Roman Regular" w:hAnsi="Times New Roman Regular" w:cs="Times New Roman Regular"/>
        </w:rPr>
        <w:t xml:space="preserve"> us to do end-to-end learning, we skip other pre-processing operation</w:t>
      </w:r>
      <w:r w:rsidR="00730716">
        <w:rPr>
          <w:rFonts w:ascii="Times New Roman Regular" w:hAnsi="Times New Roman Regular" w:cs="Times New Roman Regular" w:hint="eastAsia"/>
        </w:rPr>
        <w:t>s</w:t>
      </w:r>
      <w:r>
        <w:rPr>
          <w:rFonts w:ascii="Times New Roman Regular" w:hAnsi="Times New Roman Regular" w:cs="Times New Roman Regular"/>
        </w:rPr>
        <w:t xml:space="preserve"> and directly feed the data into the model and the model can do the feature </w:t>
      </w:r>
      <w:r>
        <w:rPr>
          <w:rFonts w:ascii="Times New Roman Regular" w:hAnsi="Times New Roman Regular" w:cs="Times New Roman Regular"/>
        </w:rPr>
        <w:lastRenderedPageBreak/>
        <w:t xml:space="preserve">extraction process automatically. </w:t>
      </w:r>
    </w:p>
    <w:p w14:paraId="7CA04FE0" w14:textId="77777777" w:rsidR="00A07C00" w:rsidRDefault="00A07C00">
      <w:pPr>
        <w:rPr>
          <w:rFonts w:ascii="Times New Roman Regular" w:hAnsi="Times New Roman Regular" w:cs="Times New Roman Regular"/>
        </w:rPr>
      </w:pPr>
    </w:p>
    <w:p w14:paraId="2D252E40" w14:textId="378756A7" w:rsidR="00A07C00" w:rsidRDefault="003968E6">
      <w:pPr>
        <w:rPr>
          <w:rFonts w:ascii="Times New Roman Regular" w:hAnsi="Times New Roman Regular" w:cs="Times New Roman Regular"/>
        </w:rPr>
      </w:pPr>
      <w:r>
        <w:rPr>
          <w:rFonts w:ascii="Times New Roman Regular" w:hAnsi="Times New Roman Regular" w:cs="Times New Roman Regular" w:hint="eastAsia"/>
        </w:rPr>
        <w:t>4.</w:t>
      </w:r>
      <w:r>
        <w:rPr>
          <w:rFonts w:ascii="Times New Roman Regular" w:hAnsi="Times New Roman Regular" w:cs="Times New Roman Regular"/>
        </w:rPr>
        <w:t xml:space="preserve">3. </w:t>
      </w:r>
      <w:bookmarkStart w:id="61" w:name="_Hlk174117643"/>
      <w:r>
        <w:rPr>
          <w:rFonts w:ascii="Times New Roman Regular" w:hAnsi="Times New Roman Regular" w:cs="Times New Roman Regular"/>
        </w:rPr>
        <w:t>Methods</w:t>
      </w:r>
    </w:p>
    <w:p w14:paraId="066C1A0E" w14:textId="58ED989E" w:rsidR="00A07C00" w:rsidRDefault="00000000">
      <w:pPr>
        <w:rPr>
          <w:rFonts w:ascii="Times New Roman Regular" w:hAnsi="Times New Roman Regular" w:cs="Times New Roman Regular"/>
        </w:rPr>
      </w:pPr>
      <w:r>
        <w:rPr>
          <w:rFonts w:ascii="Times New Roman Regular" w:hAnsi="Times New Roman Regular" w:cs="Times New Roman Regular"/>
        </w:rPr>
        <w:t xml:space="preserve">To evaluate the effectiveness of the proposed MSCNNAI method, we set 3 different CNN model with different </w:t>
      </w:r>
      <w:r w:rsidR="00BD1827">
        <w:rPr>
          <w:rFonts w:ascii="Times New Roman Regular" w:hAnsi="Times New Roman Regular" w:cs="Times New Roman Regular"/>
        </w:rPr>
        <w:t>structures</w:t>
      </w:r>
      <w:r>
        <w:rPr>
          <w:rFonts w:ascii="Times New Roman Regular" w:hAnsi="Times New Roman Regular" w:cs="Times New Roman Regular"/>
        </w:rPr>
        <w:t xml:space="preserve"> and </w:t>
      </w:r>
      <w:r w:rsidR="00BD1827">
        <w:rPr>
          <w:rFonts w:ascii="Times New Roman Regular" w:hAnsi="Times New Roman Regular" w:cs="Times New Roman Regular"/>
        </w:rPr>
        <w:t>compared</w:t>
      </w:r>
      <w:r>
        <w:rPr>
          <w:rFonts w:ascii="Times New Roman Regular" w:hAnsi="Times New Roman Regular" w:cs="Times New Roman Regular"/>
        </w:rPr>
        <w:t xml:space="preserve"> their performance. In order to make </w:t>
      </w:r>
      <w:r w:rsidR="00BD1827">
        <w:rPr>
          <w:rFonts w:ascii="Times New Roman Regular" w:hAnsi="Times New Roman Regular" w:cs="Times New Roman Regular"/>
        </w:rPr>
        <w:t xml:space="preserve">a </w:t>
      </w:r>
      <w:r>
        <w:rPr>
          <w:rFonts w:ascii="Times New Roman Regular" w:hAnsi="Times New Roman Regular" w:cs="Times New Roman Regular"/>
        </w:rPr>
        <w:t xml:space="preserve">comparison, we incorporate </w:t>
      </w:r>
      <w:r w:rsidRPr="006F10F9">
        <w:rPr>
          <w:rFonts w:ascii="Times New Roman Regular" w:hAnsi="Times New Roman Regular" w:cs="Times New Roman Regular"/>
          <w:highlight w:val="yellow"/>
          <w:rPrChange w:id="62" w:author="Charlie X" w:date="2024-08-22T15:40:00Z" w16du:dateUtc="2024-08-22T07:40:00Z">
            <w:rPr>
              <w:rFonts w:ascii="Times New Roman Regular" w:hAnsi="Times New Roman Regular" w:cs="Times New Roman Regular"/>
            </w:rPr>
          </w:rPrChange>
        </w:rPr>
        <w:t>a 3-branch MSCNN model which is proposed in [25]</w:t>
      </w:r>
      <w:r>
        <w:rPr>
          <w:rFonts w:ascii="Times New Roman Regular" w:hAnsi="Times New Roman Regular" w:cs="Times New Roman Regular"/>
        </w:rPr>
        <w:t xml:space="preserve">. The 3 different models are: </w:t>
      </w:r>
    </w:p>
    <w:p w14:paraId="7C304587" w14:textId="77777777" w:rsidR="00A07C00" w:rsidRDefault="00000000">
      <w:pPr>
        <w:pStyle w:val="ListParagraph"/>
        <w:numPr>
          <w:ilvl w:val="0"/>
          <w:numId w:val="5"/>
        </w:numPr>
        <w:rPr>
          <w:rFonts w:ascii="Times New Roman Regular" w:hAnsi="Times New Roman Regular" w:cs="Times New Roman Regular"/>
        </w:rPr>
      </w:pPr>
      <w:r>
        <w:rPr>
          <w:rFonts w:ascii="Times New Roman Regular" w:hAnsi="Times New Roman Regular" w:cs="Times New Roman Regular"/>
        </w:rPr>
        <w:t>Simple 2-layer CNN</w:t>
      </w:r>
    </w:p>
    <w:p w14:paraId="62E83FF5" w14:textId="77777777" w:rsidR="00A07C00" w:rsidRDefault="00000000">
      <w:pPr>
        <w:pStyle w:val="ListParagraph"/>
        <w:numPr>
          <w:ilvl w:val="0"/>
          <w:numId w:val="5"/>
        </w:numPr>
        <w:rPr>
          <w:rFonts w:ascii="Times New Roman Regular" w:hAnsi="Times New Roman Regular" w:cs="Times New Roman Regular"/>
        </w:rPr>
      </w:pPr>
      <w:r>
        <w:rPr>
          <w:rFonts w:ascii="Times New Roman Regular" w:hAnsi="Times New Roman Regular" w:cs="Times New Roman Regular"/>
        </w:rPr>
        <w:t>3-branch MSCNN</w:t>
      </w:r>
    </w:p>
    <w:p w14:paraId="02EA73D9" w14:textId="77777777" w:rsidR="00A07C00" w:rsidRDefault="00000000">
      <w:pPr>
        <w:pStyle w:val="ListParagraph"/>
        <w:numPr>
          <w:ilvl w:val="0"/>
          <w:numId w:val="5"/>
        </w:numPr>
        <w:rPr>
          <w:rFonts w:ascii="Times New Roman Regular" w:hAnsi="Times New Roman Regular" w:cs="Times New Roman Regular"/>
        </w:rPr>
      </w:pPr>
      <w:r>
        <w:rPr>
          <w:rFonts w:ascii="Times New Roman Regular" w:hAnsi="Times New Roman Regular" w:cs="Times New Roman Regular"/>
        </w:rPr>
        <w:t>MSCNNAI</w:t>
      </w:r>
    </w:p>
    <w:p w14:paraId="776AF723" w14:textId="77777777" w:rsidR="00A07C00" w:rsidRDefault="00A07C00">
      <w:pPr>
        <w:rPr>
          <w:rFonts w:ascii="Times New Roman Regular" w:hAnsi="Times New Roman Regular" w:cs="Times New Roman Regular"/>
        </w:rPr>
      </w:pPr>
    </w:p>
    <w:p w14:paraId="5D97F978" w14:textId="7FFF168B" w:rsidR="00A07C00" w:rsidRDefault="00000000">
      <w:pPr>
        <w:rPr>
          <w:rFonts w:ascii="Times New Roman Regular" w:hAnsi="Times New Roman Regular" w:cs="Times New Roman Regular"/>
        </w:rPr>
      </w:pPr>
      <w:r>
        <w:rPr>
          <w:rFonts w:ascii="Times New Roman Regular" w:hAnsi="Times New Roman Regular" w:cs="Times New Roman Regular"/>
        </w:rPr>
        <w:t xml:space="preserve">All the </w:t>
      </w:r>
      <w:r w:rsidR="00BD1827">
        <w:rPr>
          <w:rFonts w:ascii="Times New Roman Regular" w:hAnsi="Times New Roman Regular" w:cs="Times New Roman Regular"/>
        </w:rPr>
        <w:t>models</w:t>
      </w:r>
      <w:r>
        <w:rPr>
          <w:rFonts w:ascii="Times New Roman Regular" w:hAnsi="Times New Roman Regular" w:cs="Times New Roman Regular"/>
        </w:rPr>
        <w:t xml:space="preserve"> have the same depth of 2. We use </w:t>
      </w:r>
      <w:proofErr w:type="spellStart"/>
      <w:r>
        <w:rPr>
          <w:rFonts w:ascii="Times New Roman Regular" w:hAnsi="Times New Roman Regular" w:cs="Times New Roman Regular"/>
        </w:rPr>
        <w:t>Relu</w:t>
      </w:r>
      <w:proofErr w:type="spellEnd"/>
      <w:r>
        <w:rPr>
          <w:rFonts w:ascii="Times New Roman Regular" w:hAnsi="Times New Roman Regular" w:cs="Times New Roman Regular"/>
        </w:rPr>
        <w:t xml:space="preserve"> as the activation function of the hidden layers and Softmax as the activation function </w:t>
      </w:r>
      <w:r w:rsidR="00BD1827">
        <w:rPr>
          <w:rFonts w:ascii="Times New Roman Regular" w:hAnsi="Times New Roman Regular" w:cs="Times New Roman Regular"/>
        </w:rPr>
        <w:t>of</w:t>
      </w:r>
      <w:r>
        <w:rPr>
          <w:rFonts w:ascii="Times New Roman Regular" w:hAnsi="Times New Roman Regular" w:cs="Times New Roman Regular"/>
        </w:rPr>
        <w:t xml:space="preserve"> the final FC layer. The 2-layer CNN model contains 2 convolution layers and 1 FC </w:t>
      </w:r>
      <w:r w:rsidR="00BD1827">
        <w:rPr>
          <w:rFonts w:ascii="Times New Roman Regular" w:hAnsi="Times New Roman Regular" w:cs="Times New Roman Regular"/>
        </w:rPr>
        <w:t>layer</w:t>
      </w:r>
      <w:r>
        <w:rPr>
          <w:rFonts w:ascii="Times New Roman Regular" w:hAnsi="Times New Roman Regular" w:cs="Times New Roman Regular"/>
        </w:rPr>
        <w:t xml:space="preserve">. After going through the convolution kernel, the data will go through the batch normalization process, the activation function, dropout, and the pooling layer before the next convolution layer. The second convolution layer contains </w:t>
      </w:r>
      <w:r w:rsidR="00BD1827">
        <w:rPr>
          <w:rFonts w:ascii="Times New Roman Regular" w:hAnsi="Times New Roman Regular" w:cs="Times New Roman Regular"/>
        </w:rPr>
        <w:t>a</w:t>
      </w:r>
      <w:r>
        <w:rPr>
          <w:rFonts w:ascii="Times New Roman Regular" w:hAnsi="Times New Roman Regular" w:cs="Times New Roman Regular"/>
        </w:rPr>
        <w:t xml:space="preserve"> similar process. For the first convolution layer, there is 1 input channel and 64 output channels. The kernel size equals 9 and the stride is 1, the padding equals 4. And for the second convolution layer, there are 64 input channels and 128 output channels, the kernel size, stride length, and padding are 5, 1, and 2, respectively. For the first layer</w:t>
      </w:r>
      <w:r w:rsidR="00BD1827">
        <w:rPr>
          <w:rFonts w:ascii="Times New Roman Regular" w:hAnsi="Times New Roman Regular" w:cs="Times New Roman Regular"/>
        </w:rPr>
        <w:t>,</w:t>
      </w:r>
      <w:r>
        <w:rPr>
          <w:rFonts w:ascii="Times New Roman Regular" w:hAnsi="Times New Roman Regular" w:cs="Times New Roman Regular"/>
        </w:rPr>
        <w:t xml:space="preserve"> we use </w:t>
      </w:r>
      <w:proofErr w:type="spellStart"/>
      <w:r>
        <w:rPr>
          <w:rFonts w:ascii="Times New Roman Regular" w:hAnsi="Times New Roman Regular" w:cs="Times New Roman Regular"/>
        </w:rPr>
        <w:t>maxpooling</w:t>
      </w:r>
      <w:proofErr w:type="spellEnd"/>
      <w:r>
        <w:rPr>
          <w:rFonts w:ascii="Times New Roman Regular" w:hAnsi="Times New Roman Regular" w:cs="Times New Roman Regular"/>
        </w:rPr>
        <w:t xml:space="preserve"> layer where the pooling length and stride equal to 2. </w:t>
      </w:r>
      <w:r w:rsidR="00486864">
        <w:rPr>
          <w:rFonts w:ascii="Times New Roman Regular" w:hAnsi="Times New Roman Regular" w:cs="Times New Roman Regular"/>
        </w:rPr>
        <w:t>For</w:t>
      </w:r>
      <w:r>
        <w:rPr>
          <w:rFonts w:ascii="Times New Roman Regular" w:hAnsi="Times New Roman Regular" w:cs="Times New Roman Regular"/>
        </w:rPr>
        <w:t xml:space="preserve"> the second layer</w:t>
      </w:r>
      <w:r w:rsidR="00486864">
        <w:rPr>
          <w:rFonts w:ascii="Times New Roman Regular" w:hAnsi="Times New Roman Regular" w:cs="Times New Roman Regular"/>
        </w:rPr>
        <w:t>,</w:t>
      </w:r>
      <w:r>
        <w:rPr>
          <w:rFonts w:ascii="Times New Roman Regular" w:hAnsi="Times New Roman Regular" w:cs="Times New Roman Regular"/>
        </w:rPr>
        <w:t xml:space="preserve"> we use </w:t>
      </w:r>
      <w:proofErr w:type="spellStart"/>
      <w:r>
        <w:rPr>
          <w:rFonts w:ascii="Times New Roman Regular" w:hAnsi="Times New Roman Regular" w:cs="Times New Roman Regular"/>
        </w:rPr>
        <w:t>avgpooling</w:t>
      </w:r>
      <w:proofErr w:type="spellEnd"/>
      <w:r>
        <w:rPr>
          <w:rFonts w:ascii="Times New Roman Regular" w:hAnsi="Times New Roman Regular" w:cs="Times New Roman Regular"/>
        </w:rPr>
        <w:t xml:space="preserve"> layer where the pooling length and stride </w:t>
      </w:r>
      <w:r w:rsidR="00486864">
        <w:rPr>
          <w:rFonts w:ascii="Times New Roman Regular" w:hAnsi="Times New Roman Regular" w:cs="Times New Roman Regular"/>
        </w:rPr>
        <w:t>equal</w:t>
      </w:r>
      <w:r>
        <w:rPr>
          <w:rFonts w:ascii="Times New Roman Regular" w:hAnsi="Times New Roman Regular" w:cs="Times New Roman Regular"/>
        </w:rPr>
        <w:t xml:space="preserve"> to 2. We set the dropout rate </w:t>
      </w:r>
      <w:r w:rsidR="00730716">
        <w:rPr>
          <w:rFonts w:ascii="Times New Roman Regular" w:hAnsi="Times New Roman Regular" w:cs="Times New Roman Regular"/>
        </w:rPr>
        <w:t>equal</w:t>
      </w:r>
      <w:r>
        <w:rPr>
          <w:rFonts w:ascii="Times New Roman Regular" w:hAnsi="Times New Roman Regular" w:cs="Times New Roman Regular"/>
        </w:rPr>
        <w:t xml:space="preserve"> to 0.6 to ensure the generalization capability of the model. </w:t>
      </w:r>
    </w:p>
    <w:p w14:paraId="2A4A55D3" w14:textId="77777777" w:rsidR="00A07C00" w:rsidRDefault="00A07C00">
      <w:pPr>
        <w:rPr>
          <w:rFonts w:ascii="Times New Roman Regular" w:hAnsi="Times New Roman Regular" w:cs="Times New Roman Regular"/>
        </w:rPr>
      </w:pPr>
    </w:p>
    <w:p w14:paraId="00CB4258" w14:textId="4BFF0D5E" w:rsidR="00A07C00" w:rsidRDefault="00000000">
      <w:pPr>
        <w:rPr>
          <w:rFonts w:ascii="Times New Roman Regular" w:hAnsi="Times New Roman Regular" w:cs="Times New Roman Regular"/>
        </w:rPr>
      </w:pPr>
      <w:r>
        <w:rPr>
          <w:rFonts w:ascii="Times New Roman Regular" w:hAnsi="Times New Roman Regular" w:cs="Times New Roman Regular"/>
        </w:rPr>
        <w:t xml:space="preserve">The 3-branch MSCNN model totally contains 6 convolution layers and 2 FC layers. The model </w:t>
      </w:r>
      <w:r w:rsidR="00BD1827">
        <w:rPr>
          <w:rFonts w:ascii="Times New Roman Regular" w:hAnsi="Times New Roman Regular" w:cs="Times New Roman Regular"/>
        </w:rPr>
        <w:t>has</w:t>
      </w:r>
      <w:r>
        <w:rPr>
          <w:rFonts w:ascii="Times New Roman Regular" w:hAnsi="Times New Roman Regular" w:cs="Times New Roman Regular"/>
        </w:rPr>
        <w:t xml:space="preserve"> 3 branches, each branch </w:t>
      </w:r>
      <w:r w:rsidR="00BD1827">
        <w:rPr>
          <w:rFonts w:ascii="Times New Roman Regular" w:hAnsi="Times New Roman Regular" w:cs="Times New Roman Regular"/>
        </w:rPr>
        <w:t>has</w:t>
      </w:r>
      <w:r>
        <w:rPr>
          <w:rFonts w:ascii="Times New Roman Regular" w:hAnsi="Times New Roman Regular" w:cs="Times New Roman Regular"/>
        </w:rPr>
        <w:t xml:space="preserve"> 2 convolution layers, and the structure and settings of the hyper-parameters of the 2 convolution layers are </w:t>
      </w:r>
      <w:r w:rsidR="00BD1827">
        <w:rPr>
          <w:rFonts w:ascii="Times New Roman Regular" w:hAnsi="Times New Roman Regular" w:cs="Times New Roman Regular"/>
        </w:rPr>
        <w:t xml:space="preserve">the </w:t>
      </w:r>
      <w:r>
        <w:rPr>
          <w:rFonts w:ascii="Times New Roman Regular" w:hAnsi="Times New Roman Regular" w:cs="Times New Roman Regular"/>
        </w:rPr>
        <w:t xml:space="preserve">same as the 2-layer CNN model. The 3 branches have exactly the same settings on the 2 convolution layers. After the data is sent into the model, the data will go through 3 </w:t>
      </w:r>
      <w:proofErr w:type="spellStart"/>
      <w:r>
        <w:rPr>
          <w:rFonts w:ascii="Times New Roman Regular" w:hAnsi="Times New Roman Regular" w:cs="Times New Roman Regular"/>
        </w:rPr>
        <w:t>Avgpooling</w:t>
      </w:r>
      <w:proofErr w:type="spellEnd"/>
      <w:r>
        <w:rPr>
          <w:rFonts w:ascii="Times New Roman Regular" w:hAnsi="Times New Roman Regular" w:cs="Times New Roman Regular"/>
        </w:rPr>
        <w:t xml:space="preserve"> layer</w:t>
      </w:r>
      <w:r w:rsidR="00730716">
        <w:rPr>
          <w:rFonts w:ascii="Times New Roman Regular" w:hAnsi="Times New Roman Regular" w:cs="Times New Roman Regular" w:hint="eastAsia"/>
        </w:rPr>
        <w:t>s</w:t>
      </w:r>
      <w:r>
        <w:rPr>
          <w:rFonts w:ascii="Times New Roman Regular" w:hAnsi="Times New Roman Regular" w:cs="Times New Roman Regular"/>
        </w:rPr>
        <w:t xml:space="preserve"> at the same time where the pooling length is 2, 4, 6 and the stride is 2, 4, 6 respectively. This process will generate 3 branches, each branch is a feature map with different scales. The 3 branches will go through the 2 convolution layers independently and concatenate after the 2 layers. The concatenated feature will go through 2 FC layers and present an output for which length is 4. The dropout rate is also 0.6 to avoid overfitting.  The setting of the MSCNNAI is mentioned in </w:t>
      </w:r>
      <w:r w:rsidR="00BD1827">
        <w:rPr>
          <w:rFonts w:ascii="Times New Roman Regular" w:hAnsi="Times New Roman Regular" w:cs="Times New Roman Regular"/>
        </w:rPr>
        <w:t xml:space="preserve">the </w:t>
      </w:r>
      <w:r>
        <w:rPr>
          <w:rFonts w:ascii="Times New Roman Regular" w:hAnsi="Times New Roman Regular" w:cs="Times New Roman Regular"/>
        </w:rPr>
        <w:t xml:space="preserve">previous section. In this experiment, we train the model for 40 epochs. </w:t>
      </w:r>
    </w:p>
    <w:p w14:paraId="10BCD069" w14:textId="77777777" w:rsidR="00A07C00" w:rsidRDefault="00A07C00">
      <w:pPr>
        <w:rPr>
          <w:rFonts w:ascii="Times New Roman Regular" w:hAnsi="Times New Roman Regular" w:cs="Times New Roman Regular"/>
        </w:rPr>
      </w:pPr>
    </w:p>
    <w:p w14:paraId="36940697" w14:textId="45AC69D8" w:rsidR="00A07C00" w:rsidRDefault="003968E6">
      <w:pPr>
        <w:rPr>
          <w:rFonts w:ascii="Times New Roman Regular" w:hAnsi="Times New Roman Regular" w:cs="Times New Roman Regular"/>
        </w:rPr>
      </w:pPr>
      <w:r>
        <w:rPr>
          <w:rFonts w:ascii="Times New Roman Regular" w:hAnsi="Times New Roman Regular" w:cs="Times New Roman Regular" w:hint="eastAsia"/>
        </w:rPr>
        <w:t>4.</w:t>
      </w:r>
      <w:r>
        <w:rPr>
          <w:rFonts w:ascii="Times New Roman Regular" w:hAnsi="Times New Roman Regular" w:cs="Times New Roman Regular"/>
        </w:rPr>
        <w:t>4. Performance Comparison</w:t>
      </w:r>
    </w:p>
    <w:p w14:paraId="67CDA7E8" w14:textId="77777777" w:rsidR="00A07C00" w:rsidRDefault="00000000">
      <w:pPr>
        <w:rPr>
          <w:rFonts w:ascii="Times New Roman Regular" w:hAnsi="Times New Roman Regular" w:cs="Times New Roman Regular"/>
        </w:rPr>
      </w:pPr>
      <w:r>
        <w:rPr>
          <w:rFonts w:ascii="Times New Roman Regular" w:hAnsi="Times New Roman Regular" w:cs="Times New Roman Regular"/>
        </w:rPr>
        <w:t xml:space="preserve">In order to evaluate the performance of the 3 models, we record and present the </w:t>
      </w:r>
      <w:r>
        <w:rPr>
          <w:rFonts w:ascii="Times New Roman Regular" w:hAnsi="Times New Roman Regular" w:cs="Times New Roman Regular"/>
          <w:b/>
          <w:bCs/>
        </w:rPr>
        <w:t xml:space="preserve">accuracy </w:t>
      </w:r>
      <w:r>
        <w:rPr>
          <w:rFonts w:ascii="Times New Roman Regular" w:hAnsi="Times New Roman Regular" w:cs="Times New Roman Regular"/>
        </w:rPr>
        <w:t xml:space="preserve">and </w:t>
      </w:r>
      <w:r>
        <w:rPr>
          <w:rFonts w:ascii="Times New Roman Regular" w:hAnsi="Times New Roman Regular" w:cs="Times New Roman Regular"/>
          <w:b/>
          <w:bCs/>
        </w:rPr>
        <w:t xml:space="preserve">loss </w:t>
      </w:r>
      <w:r>
        <w:rPr>
          <w:rFonts w:ascii="Times New Roman Regular" w:hAnsi="Times New Roman Regular" w:cs="Times New Roman Regular"/>
        </w:rPr>
        <w:t xml:space="preserve">of the 3 models. In order to compare the training cost, we also report the training time. Besides, we use the F1 score as another important evaluation tool. </w:t>
      </w:r>
    </w:p>
    <w:p w14:paraId="57AF57BB" w14:textId="77777777" w:rsidR="00A07C00" w:rsidRDefault="00000000">
      <w:pPr>
        <w:rPr>
          <w:rFonts w:ascii="Times New Roman Regular" w:hAnsi="Times New Roman Regular" w:cs="Times New Roman Regular"/>
        </w:rPr>
      </w:pPr>
      <w:r>
        <w:rPr>
          <w:rFonts w:ascii="Times New Roman Regular" w:hAnsi="Times New Roman Regular" w:cs="Times New Roman Regular"/>
        </w:rPr>
        <w:t xml:space="preserve">F1 score is a function used to evaluate the performance of binary or multiclass models. It is defined by calculating the harmonic mean of precision and recall. Precision represents the proportion of correctly predicted positive samples out of all samples predicted as positive by the model and can be calculated as </w:t>
      </w:r>
    </w:p>
    <w:p w14:paraId="7CC582B6" w14:textId="77777777" w:rsidR="00A07C00" w:rsidRDefault="00000000">
      <w:pPr>
        <w:jc w:val="right"/>
        <w:rPr>
          <w:rFonts w:ascii="Times New Roman Regular" w:hAnsi="Times New Roman Regular" w:cs="Times New Roman Regular"/>
        </w:rPr>
      </w:pPr>
      <m:oMath>
        <m:r>
          <w:rPr>
            <w:rFonts w:ascii="DejaVu Math TeX Gyre" w:hAnsi="DejaVu Math TeX Gyre" w:cs="Times New Roman Regular"/>
          </w:rPr>
          <m:t>Precision=</m:t>
        </m:r>
        <m:f>
          <m:fPr>
            <m:ctrlPr>
              <w:rPr>
                <w:rFonts w:ascii="DejaVu Math TeX Gyre" w:hAnsi="DejaVu Math TeX Gyre" w:cs="Times New Roman Regular"/>
                <w:i/>
              </w:rPr>
            </m:ctrlPr>
          </m:fPr>
          <m:num>
            <m:r>
              <w:rPr>
                <w:rFonts w:ascii="DejaVu Math TeX Gyre" w:hAnsi="DejaVu Math TeX Gyre" w:cs="Times New Roman Regular"/>
              </w:rPr>
              <m:t>TP</m:t>
            </m:r>
          </m:num>
          <m:den>
            <m:r>
              <w:rPr>
                <w:rFonts w:ascii="DejaVu Math TeX Gyre" w:hAnsi="DejaVu Math TeX Gyre" w:cs="Times New Roman Regular"/>
              </w:rPr>
              <m:t>TP+FP</m:t>
            </m:r>
          </m:den>
        </m:f>
      </m:oMath>
      <w:r>
        <w:rPr>
          <w:rFonts w:ascii="Times New Roman Regular" w:hAnsi="Times New Roman Regular" w:cs="Times New Roman Regular"/>
        </w:rPr>
        <w:t xml:space="preserve">                          (11)</w:t>
      </w:r>
    </w:p>
    <w:p w14:paraId="403481E5" w14:textId="77777777" w:rsidR="00A07C00" w:rsidRDefault="00000000">
      <w:pPr>
        <w:rPr>
          <w:rFonts w:ascii="Times New Roman Regular" w:hAnsi="Times New Roman Regular" w:cs="Times New Roman Regular"/>
        </w:rPr>
      </w:pPr>
      <w:r>
        <w:rPr>
          <w:rFonts w:ascii="Times New Roman Regular" w:hAnsi="Times New Roman Regular" w:cs="Times New Roman Regular"/>
        </w:rPr>
        <w:lastRenderedPageBreak/>
        <w:t xml:space="preserve">where TP is the number of true positives and FP is the number of false positives. </w:t>
      </w:r>
    </w:p>
    <w:p w14:paraId="3967F8BF" w14:textId="77777777" w:rsidR="00A07C00" w:rsidRDefault="00000000">
      <w:pPr>
        <w:rPr>
          <w:rFonts w:ascii="Times New Roman Regular" w:hAnsi="Times New Roman Regular" w:cs="Times New Roman Regular"/>
        </w:rPr>
      </w:pPr>
      <w:r>
        <w:rPr>
          <w:rFonts w:ascii="Times New Roman Regular" w:hAnsi="Times New Roman Regular" w:cs="Times New Roman Regular"/>
        </w:rPr>
        <w:t>Recall represents the proportion of correctly predicted positive samples out of all true positive samples and can be calculated as</w:t>
      </w:r>
    </w:p>
    <w:p w14:paraId="64BE86F5" w14:textId="77777777" w:rsidR="00A07C00" w:rsidRDefault="00000000">
      <w:pPr>
        <w:jc w:val="right"/>
        <w:rPr>
          <w:rFonts w:ascii="Times New Roman Regular" w:hAnsi="Times New Roman Regular" w:cs="Times New Roman Regular"/>
        </w:rPr>
      </w:pPr>
      <m:oMath>
        <m:r>
          <w:rPr>
            <w:rFonts w:ascii="DejaVu Math TeX Gyre" w:hAnsi="DejaVu Math TeX Gyre" w:cs="Times New Roman Regular"/>
          </w:rPr>
          <m:t>Recall=</m:t>
        </m:r>
        <m:f>
          <m:fPr>
            <m:ctrlPr>
              <w:rPr>
                <w:rFonts w:ascii="DejaVu Math TeX Gyre" w:hAnsi="DejaVu Math TeX Gyre" w:cs="Times New Roman Regular"/>
                <w:i/>
              </w:rPr>
            </m:ctrlPr>
          </m:fPr>
          <m:num>
            <m:r>
              <w:rPr>
                <w:rFonts w:ascii="DejaVu Math TeX Gyre" w:hAnsi="DejaVu Math TeX Gyre" w:cs="Times New Roman Regular"/>
              </w:rPr>
              <m:t>TP</m:t>
            </m:r>
          </m:num>
          <m:den>
            <m:r>
              <w:rPr>
                <w:rFonts w:ascii="DejaVu Math TeX Gyre" w:hAnsi="DejaVu Math TeX Gyre" w:cs="Times New Roman Regular"/>
              </w:rPr>
              <m:t>TP+FN</m:t>
            </m:r>
          </m:den>
        </m:f>
      </m:oMath>
      <w:r>
        <w:rPr>
          <w:rFonts w:ascii="Times New Roman Regular" w:hAnsi="Times New Roman Regular" w:cs="Times New Roman Regular"/>
        </w:rPr>
        <w:t xml:space="preserve">                             (12)</w:t>
      </w:r>
    </w:p>
    <w:p w14:paraId="7C4C6175" w14:textId="77777777" w:rsidR="00A07C00" w:rsidRDefault="00000000">
      <w:pPr>
        <w:rPr>
          <w:rFonts w:ascii="Times New Roman Regular" w:hAnsi="Times New Roman Regular" w:cs="Times New Roman Regular"/>
        </w:rPr>
      </w:pPr>
      <w:r>
        <w:rPr>
          <w:rFonts w:ascii="Times New Roman Regular" w:hAnsi="Times New Roman Regular" w:cs="Times New Roman Regular"/>
        </w:rPr>
        <w:t xml:space="preserve">where FN is the number of false negatives. </w:t>
      </w:r>
    </w:p>
    <w:p w14:paraId="1943BA65" w14:textId="77777777" w:rsidR="00A07C00" w:rsidRDefault="00000000">
      <w:pPr>
        <w:rPr>
          <w:rFonts w:ascii="Times New Roman Regular" w:hAnsi="Times New Roman Regular" w:cs="Times New Roman Regular"/>
        </w:rPr>
      </w:pPr>
      <w:r>
        <w:rPr>
          <w:rFonts w:ascii="Times New Roman Regular" w:hAnsi="Times New Roman Regular" w:cs="Times New Roman Regular"/>
        </w:rPr>
        <w:t xml:space="preserve">Thus, the F1 score can be calculated </w:t>
      </w:r>
      <w:proofErr w:type="gramStart"/>
      <w:r>
        <w:rPr>
          <w:rFonts w:ascii="Times New Roman Regular" w:hAnsi="Times New Roman Regular" w:cs="Times New Roman Regular"/>
        </w:rPr>
        <w:t>as :</w:t>
      </w:r>
      <w:proofErr w:type="gramEnd"/>
    </w:p>
    <w:p w14:paraId="565275F4" w14:textId="77777777" w:rsidR="00A07C00" w:rsidRDefault="00000000">
      <w:pPr>
        <w:jc w:val="right"/>
        <w:rPr>
          <w:rFonts w:ascii="Times New Roman Regular" w:hAnsi="Times New Roman Regular" w:cs="Times New Roman Regular"/>
        </w:rPr>
      </w:pPr>
      <m:oMath>
        <m:r>
          <w:rPr>
            <w:rFonts w:ascii="DejaVu Math TeX Gyre" w:hAnsi="DejaVu Math TeX Gyre" w:cs="Times New Roman Regular"/>
          </w:rPr>
          <m:t>F1=2*</m:t>
        </m:r>
        <m:f>
          <m:fPr>
            <m:ctrlPr>
              <w:rPr>
                <w:rFonts w:ascii="DejaVu Math TeX Gyre" w:hAnsi="DejaVu Math TeX Gyre" w:cs="Times New Roman Regular"/>
                <w:i/>
              </w:rPr>
            </m:ctrlPr>
          </m:fPr>
          <m:num>
            <m:r>
              <w:rPr>
                <w:rFonts w:ascii="DejaVu Math TeX Gyre" w:hAnsi="DejaVu Math TeX Gyre" w:cs="Times New Roman Regular"/>
              </w:rPr>
              <m:t>Precision*Recall</m:t>
            </m:r>
          </m:num>
          <m:den>
            <m:r>
              <w:rPr>
                <w:rFonts w:ascii="DejaVu Math TeX Gyre" w:hAnsi="DejaVu Math TeX Gyre" w:cs="Times New Roman Regular"/>
              </w:rPr>
              <m:t>Precision+Recall</m:t>
            </m:r>
          </m:den>
        </m:f>
      </m:oMath>
      <w:r>
        <w:rPr>
          <w:rFonts w:ascii="Times New Roman Regular" w:hAnsi="Times New Roman Regular" w:cs="Times New Roman Regular"/>
        </w:rPr>
        <w:t xml:space="preserve">                         (13)</w:t>
      </w:r>
    </w:p>
    <w:p w14:paraId="3483F37F" w14:textId="77777777" w:rsidR="00A07C00" w:rsidDel="00E93E11" w:rsidRDefault="00000000">
      <w:pPr>
        <w:rPr>
          <w:del w:id="63" w:author="Charlie X" w:date="2024-08-22T15:37:00Z" w16du:dateUtc="2024-08-22T07:37:00Z"/>
          <w:rFonts w:ascii="Times New Roman Regular" w:hAnsi="Times New Roman Regular" w:cs="Times New Roman Regular"/>
        </w:rPr>
      </w:pPr>
      <w:r>
        <w:rPr>
          <w:rFonts w:ascii="Times New Roman Regular" w:hAnsi="Times New Roman Regular" w:cs="Times New Roman Regular"/>
        </w:rPr>
        <w:t xml:space="preserve">In this study, we report the mean of the F1 score of every class as the representation of the performance. </w:t>
      </w:r>
      <w:bookmarkEnd w:id="61"/>
      <w:r>
        <w:rPr>
          <w:rFonts w:ascii="Times New Roman Regular" w:hAnsi="Times New Roman Regular" w:cs="Times New Roman Regular"/>
        </w:rPr>
        <w:t xml:space="preserve">The performance is reported as follows: </w:t>
      </w:r>
    </w:p>
    <w:p w14:paraId="790AF095" w14:textId="77777777" w:rsidR="00214DD2" w:rsidDel="00E93E11" w:rsidRDefault="00214DD2">
      <w:pPr>
        <w:rPr>
          <w:del w:id="64" w:author="Charlie X" w:date="2024-08-22T15:37:00Z" w16du:dateUtc="2024-08-22T07:37:00Z"/>
          <w:rFonts w:ascii="Times New Roman Regular" w:hAnsi="Times New Roman Regular" w:cs="Times New Roman Regular"/>
        </w:rPr>
      </w:pPr>
    </w:p>
    <w:p w14:paraId="5F114686" w14:textId="77777777" w:rsidR="00214DD2" w:rsidDel="00E93E11" w:rsidRDefault="00214DD2">
      <w:pPr>
        <w:rPr>
          <w:del w:id="65" w:author="Charlie X" w:date="2024-08-22T15:37:00Z" w16du:dateUtc="2024-08-22T07:37:00Z"/>
          <w:rFonts w:ascii="Times New Roman Regular" w:hAnsi="Times New Roman Regular" w:cs="Times New Roman Regular"/>
        </w:rPr>
      </w:pPr>
    </w:p>
    <w:p w14:paraId="794744DF" w14:textId="77777777" w:rsidR="00214DD2" w:rsidDel="00E93E11" w:rsidRDefault="00214DD2">
      <w:pPr>
        <w:rPr>
          <w:del w:id="66" w:author="Charlie X" w:date="2024-08-22T15:37:00Z" w16du:dateUtc="2024-08-22T07:37:00Z"/>
          <w:rFonts w:ascii="Times New Roman Regular" w:hAnsi="Times New Roman Regular" w:cs="Times New Roman Regular"/>
        </w:rPr>
      </w:pPr>
    </w:p>
    <w:p w14:paraId="71722D59" w14:textId="77777777" w:rsidR="00214DD2" w:rsidRDefault="00214DD2">
      <w:pPr>
        <w:rPr>
          <w:rFonts w:ascii="Times New Roman Regular" w:hAnsi="Times New Roman Regular" w:cs="Times New Roman Regular"/>
        </w:rPr>
      </w:pPr>
    </w:p>
    <w:p w14:paraId="4AF0A823" w14:textId="77777777" w:rsidR="00214DD2" w:rsidRDefault="00214DD2">
      <w:pPr>
        <w:rPr>
          <w:rFonts w:ascii="Times New Roman Regular" w:hAnsi="Times New Roman Regular" w:cs="Times New Roman Regular"/>
        </w:rPr>
      </w:pPr>
    </w:p>
    <w:p w14:paraId="45213184" w14:textId="77777777" w:rsidR="00A07C00" w:rsidRDefault="00000000">
      <w:pPr>
        <w:jc w:val="center"/>
        <w:rPr>
          <w:rFonts w:ascii="Times New Roman Regular" w:hAnsi="Times New Roman Regular" w:cs="Times New Roman Regular"/>
        </w:rPr>
      </w:pPr>
      <w:r>
        <w:rPr>
          <w:rFonts w:ascii="Times New Roman Regular" w:hAnsi="Times New Roman Regular" w:cs="Times New Roman Regular"/>
        </w:rPr>
        <w:t>Table1. Comparison of 3 models.</w:t>
      </w:r>
    </w:p>
    <w:tbl>
      <w:tblPr>
        <w:tblW w:w="8306" w:type="dxa"/>
        <w:tblLook w:val="04A0" w:firstRow="1" w:lastRow="0" w:firstColumn="1" w:lastColumn="0" w:noHBand="0" w:noVBand="1"/>
        <w:tblPrChange w:id="67" w:author="Charlie X" w:date="2024-08-22T15:37:00Z" w16du:dateUtc="2024-08-22T07:37:00Z">
          <w:tblPr>
            <w:tblW w:w="8222" w:type="dxa"/>
            <w:tblLook w:val="04A0" w:firstRow="1" w:lastRow="0" w:firstColumn="1" w:lastColumn="0" w:noHBand="0" w:noVBand="1"/>
          </w:tblPr>
        </w:tblPrChange>
      </w:tblPr>
      <w:tblGrid>
        <w:gridCol w:w="1534"/>
        <w:gridCol w:w="2090"/>
        <w:gridCol w:w="2230"/>
        <w:gridCol w:w="222"/>
        <w:gridCol w:w="2230"/>
        <w:tblGridChange w:id="68">
          <w:tblGrid>
            <w:gridCol w:w="1534"/>
            <w:gridCol w:w="26"/>
            <w:gridCol w:w="2064"/>
            <w:gridCol w:w="62"/>
            <w:gridCol w:w="2168"/>
            <w:gridCol w:w="100"/>
            <w:gridCol w:w="122"/>
            <w:gridCol w:w="2146"/>
            <w:gridCol w:w="84"/>
            <w:gridCol w:w="2184"/>
          </w:tblGrid>
        </w:tblGridChange>
      </w:tblGrid>
      <w:tr w:rsidR="00A01EBC" w14:paraId="489C47C9" w14:textId="77777777" w:rsidTr="00A01EBC">
        <w:trPr>
          <w:trHeight w:val="590"/>
          <w:trPrChange w:id="69" w:author="Charlie X" w:date="2024-08-22T15:37:00Z" w16du:dateUtc="2024-08-22T07:37:00Z">
            <w:trPr>
              <w:trHeight w:val="590"/>
            </w:trPr>
          </w:trPrChange>
        </w:trPr>
        <w:tc>
          <w:tcPr>
            <w:tcW w:w="1534" w:type="dxa"/>
            <w:tcBorders>
              <w:top w:val="single" w:sz="4" w:space="0" w:color="B9D7EA"/>
              <w:left w:val="nil"/>
              <w:bottom w:val="single" w:sz="4" w:space="0" w:color="B9D7EA"/>
              <w:right w:val="nil"/>
            </w:tcBorders>
            <w:shd w:val="clear" w:color="000000" w:fill="B9D7EA"/>
            <w:noWrap/>
            <w:vAlign w:val="bottom"/>
            <w:tcPrChange w:id="70" w:author="Charlie X" w:date="2024-08-22T15:37:00Z" w16du:dateUtc="2024-08-22T07:37:00Z">
              <w:tcPr>
                <w:tcW w:w="1560" w:type="dxa"/>
                <w:gridSpan w:val="2"/>
                <w:tcBorders>
                  <w:top w:val="single" w:sz="4" w:space="0" w:color="B9D7EA"/>
                  <w:left w:val="nil"/>
                  <w:bottom w:val="single" w:sz="4" w:space="0" w:color="B9D7EA"/>
                  <w:right w:val="nil"/>
                </w:tcBorders>
                <w:shd w:val="clear" w:color="000000" w:fill="B9D7EA"/>
                <w:noWrap/>
                <w:vAlign w:val="bottom"/>
              </w:tcPr>
            </w:tcPrChange>
          </w:tcPr>
          <w:p w14:paraId="257581C0" w14:textId="77777777" w:rsidR="00A01EBC" w:rsidRDefault="00A01EBC">
            <w:pPr>
              <w:widowControl/>
              <w:jc w:val="center"/>
              <w:rPr>
                <w:rFonts w:ascii="Times New Roman Regular" w:eastAsia="等线" w:hAnsi="Times New Roman Regular" w:cs="Times New Roman Regular"/>
                <w:b/>
                <w:bCs/>
                <w:color w:val="000000"/>
                <w:kern w:val="0"/>
                <w:sz w:val="22"/>
              </w:rPr>
            </w:pPr>
          </w:p>
        </w:tc>
        <w:tc>
          <w:tcPr>
            <w:tcW w:w="2090" w:type="dxa"/>
            <w:tcBorders>
              <w:top w:val="single" w:sz="4" w:space="0" w:color="B9D7EA"/>
              <w:left w:val="nil"/>
              <w:bottom w:val="single" w:sz="4" w:space="0" w:color="B9D7EA"/>
              <w:right w:val="nil"/>
            </w:tcBorders>
            <w:shd w:val="clear" w:color="000000" w:fill="B9D7EA"/>
            <w:noWrap/>
            <w:vAlign w:val="center"/>
            <w:tcPrChange w:id="71" w:author="Charlie X" w:date="2024-08-22T15:37:00Z" w16du:dateUtc="2024-08-22T07:37:00Z">
              <w:tcPr>
                <w:tcW w:w="2126" w:type="dxa"/>
                <w:gridSpan w:val="2"/>
                <w:tcBorders>
                  <w:top w:val="single" w:sz="4" w:space="0" w:color="B9D7EA"/>
                  <w:left w:val="nil"/>
                  <w:bottom w:val="single" w:sz="4" w:space="0" w:color="B9D7EA"/>
                  <w:right w:val="nil"/>
                </w:tcBorders>
                <w:shd w:val="clear" w:color="000000" w:fill="B9D7EA"/>
                <w:noWrap/>
                <w:vAlign w:val="center"/>
              </w:tcPr>
            </w:tcPrChange>
          </w:tcPr>
          <w:p w14:paraId="27FF72B3" w14:textId="77777777" w:rsidR="00A01EBC" w:rsidRDefault="00A01EBC">
            <w:pPr>
              <w:widowControl/>
              <w:jc w:val="center"/>
              <w:rPr>
                <w:rFonts w:ascii="Times New Roman Regular" w:eastAsia="等线" w:hAnsi="Times New Roman Regular" w:cs="Times New Roman Regular"/>
                <w:b/>
                <w:bCs/>
                <w:color w:val="000000"/>
                <w:kern w:val="0"/>
                <w:sz w:val="22"/>
              </w:rPr>
            </w:pPr>
            <w:r>
              <w:rPr>
                <w:rFonts w:ascii="Times New Roman Regular" w:eastAsia="等线" w:hAnsi="Times New Roman Regular" w:cs="Times New Roman Regular"/>
                <w:b/>
                <w:bCs/>
                <w:color w:val="000000"/>
                <w:kern w:val="0"/>
                <w:sz w:val="22"/>
              </w:rPr>
              <w:t>2L-CNN</w:t>
            </w:r>
          </w:p>
        </w:tc>
        <w:tc>
          <w:tcPr>
            <w:tcW w:w="2230" w:type="dxa"/>
            <w:tcBorders>
              <w:top w:val="single" w:sz="4" w:space="0" w:color="B9D7EA"/>
              <w:left w:val="nil"/>
              <w:bottom w:val="single" w:sz="4" w:space="0" w:color="B9D7EA"/>
              <w:right w:val="nil"/>
            </w:tcBorders>
            <w:shd w:val="clear" w:color="000000" w:fill="B9D7EA"/>
            <w:noWrap/>
            <w:vAlign w:val="center"/>
            <w:tcPrChange w:id="72" w:author="Charlie X" w:date="2024-08-22T15:37:00Z" w16du:dateUtc="2024-08-22T07:37:00Z">
              <w:tcPr>
                <w:tcW w:w="2268" w:type="dxa"/>
                <w:gridSpan w:val="2"/>
                <w:tcBorders>
                  <w:top w:val="single" w:sz="4" w:space="0" w:color="B9D7EA"/>
                  <w:left w:val="nil"/>
                  <w:bottom w:val="single" w:sz="4" w:space="0" w:color="B9D7EA"/>
                  <w:right w:val="nil"/>
                </w:tcBorders>
                <w:shd w:val="clear" w:color="000000" w:fill="B9D7EA"/>
                <w:noWrap/>
                <w:vAlign w:val="center"/>
              </w:tcPr>
            </w:tcPrChange>
          </w:tcPr>
          <w:p w14:paraId="0DE00F9A" w14:textId="77777777" w:rsidR="00A01EBC" w:rsidRDefault="00A01EBC">
            <w:pPr>
              <w:widowControl/>
              <w:jc w:val="center"/>
              <w:rPr>
                <w:rFonts w:ascii="Times New Roman Regular" w:eastAsia="等线" w:hAnsi="Times New Roman Regular" w:cs="Times New Roman Regular"/>
                <w:b/>
                <w:bCs/>
                <w:color w:val="000000"/>
                <w:kern w:val="0"/>
                <w:sz w:val="22"/>
              </w:rPr>
            </w:pPr>
            <w:r>
              <w:rPr>
                <w:rFonts w:ascii="Times New Roman Regular" w:eastAsia="等线" w:hAnsi="Times New Roman Regular" w:cs="Times New Roman Regular"/>
                <w:b/>
                <w:bCs/>
                <w:color w:val="000000"/>
                <w:kern w:val="0"/>
                <w:sz w:val="22"/>
              </w:rPr>
              <w:t>3-Branch MSCNN</w:t>
            </w:r>
          </w:p>
        </w:tc>
        <w:tc>
          <w:tcPr>
            <w:tcW w:w="222" w:type="dxa"/>
            <w:tcBorders>
              <w:top w:val="single" w:sz="4" w:space="0" w:color="B9D7EA"/>
              <w:left w:val="nil"/>
              <w:bottom w:val="single" w:sz="4" w:space="0" w:color="B9D7EA"/>
              <w:right w:val="nil"/>
            </w:tcBorders>
            <w:shd w:val="clear" w:color="000000" w:fill="B9D7EA"/>
            <w:tcPrChange w:id="73" w:author="Charlie X" w:date="2024-08-22T15:37:00Z" w16du:dateUtc="2024-08-22T07:37:00Z">
              <w:tcPr>
                <w:tcW w:w="2268" w:type="dxa"/>
                <w:gridSpan w:val="2"/>
                <w:tcBorders>
                  <w:top w:val="single" w:sz="4" w:space="0" w:color="B9D7EA"/>
                  <w:left w:val="nil"/>
                  <w:bottom w:val="single" w:sz="4" w:space="0" w:color="B9D7EA"/>
                  <w:right w:val="nil"/>
                </w:tcBorders>
                <w:shd w:val="clear" w:color="000000" w:fill="B9D7EA"/>
              </w:tcPr>
            </w:tcPrChange>
          </w:tcPr>
          <w:p w14:paraId="0276BE25" w14:textId="77777777" w:rsidR="00A01EBC" w:rsidRDefault="00A01EBC">
            <w:pPr>
              <w:widowControl/>
              <w:jc w:val="center"/>
              <w:rPr>
                <w:rFonts w:ascii="Times New Roman Regular" w:eastAsia="等线" w:hAnsi="Times New Roman Regular" w:cs="Times New Roman Regular"/>
                <w:b/>
                <w:bCs/>
                <w:color w:val="000000"/>
                <w:kern w:val="0"/>
                <w:sz w:val="22"/>
              </w:rPr>
            </w:pPr>
          </w:p>
        </w:tc>
        <w:tc>
          <w:tcPr>
            <w:tcW w:w="2230" w:type="dxa"/>
            <w:tcBorders>
              <w:top w:val="single" w:sz="4" w:space="0" w:color="B9D7EA"/>
              <w:left w:val="nil"/>
              <w:bottom w:val="single" w:sz="4" w:space="0" w:color="B9D7EA"/>
              <w:right w:val="nil"/>
            </w:tcBorders>
            <w:shd w:val="clear" w:color="000000" w:fill="B9D7EA"/>
            <w:noWrap/>
            <w:vAlign w:val="center"/>
            <w:tcPrChange w:id="74" w:author="Charlie X" w:date="2024-08-22T15:37:00Z" w16du:dateUtc="2024-08-22T07:37:00Z">
              <w:tcPr>
                <w:tcW w:w="2268" w:type="dxa"/>
                <w:gridSpan w:val="2"/>
                <w:tcBorders>
                  <w:top w:val="single" w:sz="4" w:space="0" w:color="B9D7EA"/>
                  <w:left w:val="nil"/>
                  <w:bottom w:val="single" w:sz="4" w:space="0" w:color="B9D7EA"/>
                  <w:right w:val="nil"/>
                </w:tcBorders>
                <w:shd w:val="clear" w:color="000000" w:fill="B9D7EA"/>
                <w:noWrap/>
                <w:vAlign w:val="center"/>
              </w:tcPr>
            </w:tcPrChange>
          </w:tcPr>
          <w:p w14:paraId="67C340DD" w14:textId="228C7BD1" w:rsidR="00A01EBC" w:rsidRDefault="00A01EBC">
            <w:pPr>
              <w:widowControl/>
              <w:jc w:val="center"/>
              <w:rPr>
                <w:rFonts w:ascii="Times New Roman Regular" w:eastAsia="等线" w:hAnsi="Times New Roman Regular" w:cs="Times New Roman Regular"/>
                <w:b/>
                <w:bCs/>
                <w:color w:val="000000"/>
                <w:kern w:val="0"/>
                <w:sz w:val="22"/>
              </w:rPr>
            </w:pPr>
            <w:r>
              <w:rPr>
                <w:rFonts w:ascii="Times New Roman Regular" w:eastAsia="等线" w:hAnsi="Times New Roman Regular" w:cs="Times New Roman Regular"/>
                <w:b/>
                <w:bCs/>
                <w:color w:val="000000"/>
                <w:kern w:val="0"/>
                <w:sz w:val="22"/>
              </w:rPr>
              <w:t>MSCNNAI</w:t>
            </w:r>
          </w:p>
        </w:tc>
      </w:tr>
      <w:tr w:rsidR="00A01EBC" w14:paraId="30700A14" w14:textId="77777777" w:rsidTr="00A01EBC">
        <w:trPr>
          <w:trHeight w:val="680"/>
          <w:trPrChange w:id="75" w:author="Charlie X" w:date="2024-08-22T15:37:00Z" w16du:dateUtc="2024-08-22T07:37:00Z">
            <w:trPr>
              <w:trHeight w:val="680"/>
            </w:trPr>
          </w:trPrChange>
        </w:trPr>
        <w:tc>
          <w:tcPr>
            <w:tcW w:w="1534" w:type="dxa"/>
            <w:tcBorders>
              <w:top w:val="nil"/>
              <w:left w:val="nil"/>
              <w:bottom w:val="dashed" w:sz="4" w:space="0" w:color="DDDDDD"/>
              <w:right w:val="nil"/>
            </w:tcBorders>
            <w:shd w:val="clear" w:color="000000" w:fill="D6E6F2"/>
            <w:noWrap/>
            <w:vAlign w:val="center"/>
            <w:tcPrChange w:id="76" w:author="Charlie X" w:date="2024-08-22T15:37:00Z" w16du:dateUtc="2024-08-22T07:37:00Z">
              <w:tcPr>
                <w:tcW w:w="1560" w:type="dxa"/>
                <w:gridSpan w:val="2"/>
                <w:tcBorders>
                  <w:top w:val="nil"/>
                  <w:left w:val="nil"/>
                  <w:bottom w:val="dashed" w:sz="4" w:space="0" w:color="DDDDDD"/>
                  <w:right w:val="nil"/>
                </w:tcBorders>
                <w:shd w:val="clear" w:color="000000" w:fill="D6E6F2"/>
                <w:noWrap/>
                <w:vAlign w:val="center"/>
              </w:tcPr>
            </w:tcPrChange>
          </w:tcPr>
          <w:p w14:paraId="2E7ABA45" w14:textId="77777777" w:rsidR="00A01EBC" w:rsidRDefault="00A01EBC">
            <w:pPr>
              <w:widowControl/>
              <w:jc w:val="center"/>
              <w:rPr>
                <w:rFonts w:ascii="Times New Roman Regular" w:eastAsia="等线" w:hAnsi="Times New Roman Regular" w:cs="Times New Roman Regular"/>
                <w:color w:val="000000"/>
                <w:kern w:val="0"/>
                <w:sz w:val="22"/>
              </w:rPr>
            </w:pPr>
            <w:r>
              <w:rPr>
                <w:rFonts w:ascii="Times New Roman Regular" w:eastAsia="等线" w:hAnsi="Times New Roman Regular" w:cs="Times New Roman Regular"/>
                <w:color w:val="000000"/>
                <w:kern w:val="0"/>
                <w:sz w:val="22"/>
              </w:rPr>
              <w:t>Accuracy</w:t>
            </w:r>
          </w:p>
        </w:tc>
        <w:tc>
          <w:tcPr>
            <w:tcW w:w="2090" w:type="dxa"/>
            <w:tcBorders>
              <w:top w:val="nil"/>
              <w:left w:val="nil"/>
              <w:bottom w:val="dashed" w:sz="4" w:space="0" w:color="DDDDDD"/>
              <w:right w:val="nil"/>
            </w:tcBorders>
            <w:shd w:val="clear" w:color="000000" w:fill="FFFFFF"/>
            <w:noWrap/>
            <w:vAlign w:val="center"/>
            <w:tcPrChange w:id="77" w:author="Charlie X" w:date="2024-08-22T15:37:00Z" w16du:dateUtc="2024-08-22T07:37:00Z">
              <w:tcPr>
                <w:tcW w:w="2126" w:type="dxa"/>
                <w:gridSpan w:val="2"/>
                <w:tcBorders>
                  <w:top w:val="nil"/>
                  <w:left w:val="nil"/>
                  <w:bottom w:val="dashed" w:sz="4" w:space="0" w:color="DDDDDD"/>
                  <w:right w:val="nil"/>
                </w:tcBorders>
                <w:shd w:val="clear" w:color="000000" w:fill="FFFFFF"/>
                <w:noWrap/>
                <w:vAlign w:val="center"/>
              </w:tcPr>
            </w:tcPrChange>
          </w:tcPr>
          <w:p w14:paraId="3548B126" w14:textId="77777777" w:rsidR="00A01EBC" w:rsidRDefault="00A01EBC">
            <w:pPr>
              <w:widowControl/>
              <w:jc w:val="center"/>
              <w:rPr>
                <w:rFonts w:ascii="Times New Roman Regular" w:eastAsia="等线" w:hAnsi="Times New Roman Regular" w:cs="Times New Roman Regular"/>
                <w:color w:val="000000"/>
                <w:kern w:val="0"/>
                <w:sz w:val="22"/>
              </w:rPr>
            </w:pPr>
            <w:r>
              <w:rPr>
                <w:rFonts w:ascii="Times New Roman Regular" w:eastAsia="等线" w:hAnsi="Times New Roman Regular" w:cs="Times New Roman Regular"/>
                <w:color w:val="000000"/>
                <w:kern w:val="0"/>
                <w:sz w:val="22"/>
              </w:rPr>
              <w:t>0.9853</w:t>
            </w:r>
          </w:p>
        </w:tc>
        <w:tc>
          <w:tcPr>
            <w:tcW w:w="2230" w:type="dxa"/>
            <w:tcBorders>
              <w:top w:val="nil"/>
              <w:left w:val="nil"/>
              <w:bottom w:val="dashed" w:sz="4" w:space="0" w:color="DDDDDD"/>
              <w:right w:val="nil"/>
            </w:tcBorders>
            <w:shd w:val="clear" w:color="000000" w:fill="FFFFFF"/>
            <w:noWrap/>
            <w:vAlign w:val="center"/>
            <w:tcPrChange w:id="78" w:author="Charlie X" w:date="2024-08-22T15:37:00Z" w16du:dateUtc="2024-08-22T07:37:00Z">
              <w:tcPr>
                <w:tcW w:w="2268" w:type="dxa"/>
                <w:gridSpan w:val="2"/>
                <w:tcBorders>
                  <w:top w:val="nil"/>
                  <w:left w:val="nil"/>
                  <w:bottom w:val="dashed" w:sz="4" w:space="0" w:color="DDDDDD"/>
                  <w:right w:val="nil"/>
                </w:tcBorders>
                <w:shd w:val="clear" w:color="000000" w:fill="FFFFFF"/>
                <w:noWrap/>
                <w:vAlign w:val="center"/>
              </w:tcPr>
            </w:tcPrChange>
          </w:tcPr>
          <w:p w14:paraId="40C0CE9B" w14:textId="77777777" w:rsidR="00A01EBC" w:rsidRDefault="00A01EBC">
            <w:pPr>
              <w:widowControl/>
              <w:jc w:val="center"/>
              <w:rPr>
                <w:rFonts w:ascii="Times New Roman Regular" w:eastAsia="等线" w:hAnsi="Times New Roman Regular" w:cs="Times New Roman Regular"/>
                <w:color w:val="000000"/>
                <w:kern w:val="0"/>
                <w:sz w:val="22"/>
              </w:rPr>
            </w:pPr>
            <w:r>
              <w:rPr>
                <w:rFonts w:ascii="Times New Roman Regular" w:eastAsia="等线" w:hAnsi="Times New Roman Regular" w:cs="Times New Roman Regular"/>
                <w:color w:val="000000"/>
                <w:kern w:val="0"/>
                <w:sz w:val="22"/>
              </w:rPr>
              <w:t>0.9888</w:t>
            </w:r>
          </w:p>
        </w:tc>
        <w:tc>
          <w:tcPr>
            <w:tcW w:w="222" w:type="dxa"/>
            <w:tcBorders>
              <w:top w:val="nil"/>
              <w:left w:val="nil"/>
              <w:bottom w:val="dashed" w:sz="4" w:space="0" w:color="DDDDDD"/>
              <w:right w:val="nil"/>
            </w:tcBorders>
            <w:shd w:val="clear" w:color="000000" w:fill="FFFFFF"/>
            <w:tcPrChange w:id="79" w:author="Charlie X" w:date="2024-08-22T15:37:00Z" w16du:dateUtc="2024-08-22T07:37:00Z">
              <w:tcPr>
                <w:tcW w:w="2268" w:type="dxa"/>
                <w:gridSpan w:val="2"/>
                <w:tcBorders>
                  <w:top w:val="nil"/>
                  <w:left w:val="nil"/>
                  <w:bottom w:val="dashed" w:sz="4" w:space="0" w:color="DDDDDD"/>
                  <w:right w:val="nil"/>
                </w:tcBorders>
                <w:shd w:val="clear" w:color="000000" w:fill="FFFFFF"/>
              </w:tcPr>
            </w:tcPrChange>
          </w:tcPr>
          <w:p w14:paraId="2F52DE0E" w14:textId="77777777" w:rsidR="00A01EBC" w:rsidRDefault="00A01EBC">
            <w:pPr>
              <w:widowControl/>
              <w:jc w:val="center"/>
              <w:rPr>
                <w:rFonts w:ascii="Times New Roman Regular" w:eastAsia="等线" w:hAnsi="Times New Roman Regular" w:cs="Times New Roman Regular"/>
                <w:color w:val="000000"/>
                <w:kern w:val="0"/>
                <w:sz w:val="22"/>
              </w:rPr>
            </w:pPr>
          </w:p>
        </w:tc>
        <w:tc>
          <w:tcPr>
            <w:tcW w:w="2230" w:type="dxa"/>
            <w:tcBorders>
              <w:top w:val="nil"/>
              <w:left w:val="nil"/>
              <w:bottom w:val="dashed" w:sz="4" w:space="0" w:color="DDDDDD"/>
              <w:right w:val="nil"/>
            </w:tcBorders>
            <w:shd w:val="clear" w:color="000000" w:fill="FFFFFF"/>
            <w:noWrap/>
            <w:vAlign w:val="center"/>
            <w:tcPrChange w:id="80" w:author="Charlie X" w:date="2024-08-22T15:37:00Z" w16du:dateUtc="2024-08-22T07:37:00Z">
              <w:tcPr>
                <w:tcW w:w="2268" w:type="dxa"/>
                <w:gridSpan w:val="2"/>
                <w:tcBorders>
                  <w:top w:val="nil"/>
                  <w:left w:val="nil"/>
                  <w:bottom w:val="dashed" w:sz="4" w:space="0" w:color="DDDDDD"/>
                  <w:right w:val="nil"/>
                </w:tcBorders>
                <w:shd w:val="clear" w:color="000000" w:fill="FFFFFF"/>
                <w:noWrap/>
                <w:vAlign w:val="center"/>
              </w:tcPr>
            </w:tcPrChange>
          </w:tcPr>
          <w:p w14:paraId="3FC2D4F1" w14:textId="51150AF9" w:rsidR="00A01EBC" w:rsidRDefault="00A01EBC">
            <w:pPr>
              <w:widowControl/>
              <w:jc w:val="center"/>
              <w:rPr>
                <w:rFonts w:ascii="Times New Roman Regular" w:eastAsia="等线" w:hAnsi="Times New Roman Regular" w:cs="Times New Roman Regular"/>
                <w:color w:val="000000"/>
                <w:kern w:val="0"/>
                <w:sz w:val="22"/>
              </w:rPr>
            </w:pPr>
            <w:r>
              <w:rPr>
                <w:rFonts w:ascii="Times New Roman Regular" w:eastAsia="等线" w:hAnsi="Times New Roman Regular" w:cs="Times New Roman Regular"/>
                <w:color w:val="000000"/>
                <w:kern w:val="0"/>
                <w:sz w:val="22"/>
              </w:rPr>
              <w:t>0.9945</w:t>
            </w:r>
          </w:p>
        </w:tc>
      </w:tr>
      <w:tr w:rsidR="00A01EBC" w14:paraId="21E85A3F" w14:textId="77777777" w:rsidTr="00A01EBC">
        <w:trPr>
          <w:trHeight w:val="700"/>
          <w:trPrChange w:id="81" w:author="Charlie X" w:date="2024-08-22T15:37:00Z" w16du:dateUtc="2024-08-22T07:37:00Z">
            <w:trPr>
              <w:trHeight w:val="700"/>
            </w:trPr>
          </w:trPrChange>
        </w:trPr>
        <w:tc>
          <w:tcPr>
            <w:tcW w:w="1534" w:type="dxa"/>
            <w:tcBorders>
              <w:top w:val="nil"/>
              <w:left w:val="nil"/>
              <w:bottom w:val="dashed" w:sz="4" w:space="0" w:color="DDDDDD"/>
              <w:right w:val="nil"/>
            </w:tcBorders>
            <w:shd w:val="clear" w:color="000000" w:fill="D6E6F2"/>
            <w:noWrap/>
            <w:vAlign w:val="center"/>
            <w:tcPrChange w:id="82" w:author="Charlie X" w:date="2024-08-22T15:37:00Z" w16du:dateUtc="2024-08-22T07:37:00Z">
              <w:tcPr>
                <w:tcW w:w="1560" w:type="dxa"/>
                <w:gridSpan w:val="2"/>
                <w:tcBorders>
                  <w:top w:val="nil"/>
                  <w:left w:val="nil"/>
                  <w:bottom w:val="dashed" w:sz="4" w:space="0" w:color="DDDDDD"/>
                  <w:right w:val="nil"/>
                </w:tcBorders>
                <w:shd w:val="clear" w:color="000000" w:fill="D6E6F2"/>
                <w:noWrap/>
                <w:vAlign w:val="center"/>
              </w:tcPr>
            </w:tcPrChange>
          </w:tcPr>
          <w:p w14:paraId="553F63A7" w14:textId="77777777" w:rsidR="00A01EBC" w:rsidRDefault="00A01EBC">
            <w:pPr>
              <w:widowControl/>
              <w:jc w:val="center"/>
              <w:rPr>
                <w:rFonts w:ascii="Times New Roman Regular" w:eastAsia="等线" w:hAnsi="Times New Roman Regular" w:cs="Times New Roman Regular"/>
                <w:color w:val="000000"/>
                <w:kern w:val="0"/>
                <w:sz w:val="22"/>
              </w:rPr>
            </w:pPr>
            <w:r>
              <w:rPr>
                <w:rFonts w:ascii="Times New Roman Regular" w:eastAsia="等线" w:hAnsi="Times New Roman Regular" w:cs="Times New Roman Regular"/>
                <w:color w:val="000000"/>
                <w:kern w:val="0"/>
                <w:sz w:val="22"/>
              </w:rPr>
              <w:t>loss</w:t>
            </w:r>
          </w:p>
        </w:tc>
        <w:tc>
          <w:tcPr>
            <w:tcW w:w="2090" w:type="dxa"/>
            <w:tcBorders>
              <w:top w:val="nil"/>
              <w:left w:val="nil"/>
              <w:bottom w:val="dashed" w:sz="4" w:space="0" w:color="DDDDDD"/>
              <w:right w:val="nil"/>
            </w:tcBorders>
            <w:shd w:val="clear" w:color="000000" w:fill="FFFFFF"/>
            <w:noWrap/>
            <w:vAlign w:val="center"/>
            <w:tcPrChange w:id="83" w:author="Charlie X" w:date="2024-08-22T15:37:00Z" w16du:dateUtc="2024-08-22T07:37:00Z">
              <w:tcPr>
                <w:tcW w:w="2126" w:type="dxa"/>
                <w:gridSpan w:val="2"/>
                <w:tcBorders>
                  <w:top w:val="nil"/>
                  <w:left w:val="nil"/>
                  <w:bottom w:val="dashed" w:sz="4" w:space="0" w:color="DDDDDD"/>
                  <w:right w:val="nil"/>
                </w:tcBorders>
                <w:shd w:val="clear" w:color="000000" w:fill="FFFFFF"/>
                <w:noWrap/>
                <w:vAlign w:val="center"/>
              </w:tcPr>
            </w:tcPrChange>
          </w:tcPr>
          <w:p w14:paraId="7BDED4F5" w14:textId="77777777" w:rsidR="00A01EBC" w:rsidRDefault="00A01EBC">
            <w:pPr>
              <w:widowControl/>
              <w:jc w:val="center"/>
              <w:rPr>
                <w:rFonts w:ascii="Times New Roman Regular" w:eastAsia="等线" w:hAnsi="Times New Roman Regular" w:cs="Times New Roman Regular"/>
                <w:color w:val="000000"/>
                <w:kern w:val="0"/>
                <w:sz w:val="22"/>
              </w:rPr>
            </w:pPr>
            <w:r>
              <w:rPr>
                <w:rFonts w:ascii="Times New Roman Regular" w:eastAsia="等线" w:hAnsi="Times New Roman Regular" w:cs="Times New Roman Regular"/>
                <w:color w:val="000000"/>
                <w:kern w:val="0"/>
                <w:sz w:val="22"/>
              </w:rPr>
              <w:t>0.03</w:t>
            </w:r>
          </w:p>
        </w:tc>
        <w:tc>
          <w:tcPr>
            <w:tcW w:w="2230" w:type="dxa"/>
            <w:tcBorders>
              <w:top w:val="nil"/>
              <w:left w:val="nil"/>
              <w:bottom w:val="dashed" w:sz="4" w:space="0" w:color="DDDDDD"/>
              <w:right w:val="nil"/>
            </w:tcBorders>
            <w:shd w:val="clear" w:color="000000" w:fill="FFFFFF"/>
            <w:noWrap/>
            <w:vAlign w:val="center"/>
            <w:tcPrChange w:id="84" w:author="Charlie X" w:date="2024-08-22T15:37:00Z" w16du:dateUtc="2024-08-22T07:37:00Z">
              <w:tcPr>
                <w:tcW w:w="2268" w:type="dxa"/>
                <w:gridSpan w:val="2"/>
                <w:tcBorders>
                  <w:top w:val="nil"/>
                  <w:left w:val="nil"/>
                  <w:bottom w:val="dashed" w:sz="4" w:space="0" w:color="DDDDDD"/>
                  <w:right w:val="nil"/>
                </w:tcBorders>
                <w:shd w:val="clear" w:color="000000" w:fill="FFFFFF"/>
                <w:noWrap/>
                <w:vAlign w:val="center"/>
              </w:tcPr>
            </w:tcPrChange>
          </w:tcPr>
          <w:p w14:paraId="2E9CAC4C" w14:textId="77777777" w:rsidR="00A01EBC" w:rsidRDefault="00A01EBC">
            <w:pPr>
              <w:widowControl/>
              <w:jc w:val="center"/>
              <w:rPr>
                <w:rFonts w:ascii="Times New Roman Regular" w:eastAsia="等线" w:hAnsi="Times New Roman Regular" w:cs="Times New Roman Regular"/>
                <w:color w:val="000000"/>
                <w:kern w:val="0"/>
                <w:sz w:val="22"/>
              </w:rPr>
            </w:pPr>
            <w:r>
              <w:rPr>
                <w:rFonts w:ascii="Times New Roman Regular" w:eastAsia="等线" w:hAnsi="Times New Roman Regular" w:cs="Times New Roman Regular"/>
                <w:color w:val="000000"/>
                <w:kern w:val="0"/>
                <w:sz w:val="22"/>
              </w:rPr>
              <w:t>0.0192</w:t>
            </w:r>
          </w:p>
        </w:tc>
        <w:tc>
          <w:tcPr>
            <w:tcW w:w="222" w:type="dxa"/>
            <w:tcBorders>
              <w:top w:val="nil"/>
              <w:left w:val="nil"/>
              <w:bottom w:val="dashed" w:sz="4" w:space="0" w:color="DDDDDD"/>
              <w:right w:val="nil"/>
            </w:tcBorders>
            <w:shd w:val="clear" w:color="000000" w:fill="FFFFFF"/>
            <w:tcPrChange w:id="85" w:author="Charlie X" w:date="2024-08-22T15:37:00Z" w16du:dateUtc="2024-08-22T07:37:00Z">
              <w:tcPr>
                <w:tcW w:w="2268" w:type="dxa"/>
                <w:gridSpan w:val="2"/>
                <w:tcBorders>
                  <w:top w:val="nil"/>
                  <w:left w:val="nil"/>
                  <w:bottom w:val="dashed" w:sz="4" w:space="0" w:color="DDDDDD"/>
                  <w:right w:val="nil"/>
                </w:tcBorders>
                <w:shd w:val="clear" w:color="000000" w:fill="FFFFFF"/>
              </w:tcPr>
            </w:tcPrChange>
          </w:tcPr>
          <w:p w14:paraId="05870F33" w14:textId="77777777" w:rsidR="00A01EBC" w:rsidRDefault="00A01EBC">
            <w:pPr>
              <w:widowControl/>
              <w:jc w:val="center"/>
              <w:rPr>
                <w:rFonts w:ascii="Times New Roman Regular" w:eastAsia="等线" w:hAnsi="Times New Roman Regular" w:cs="Times New Roman Regular"/>
                <w:color w:val="000000"/>
                <w:kern w:val="0"/>
                <w:sz w:val="22"/>
              </w:rPr>
            </w:pPr>
          </w:p>
        </w:tc>
        <w:tc>
          <w:tcPr>
            <w:tcW w:w="2230" w:type="dxa"/>
            <w:tcBorders>
              <w:top w:val="nil"/>
              <w:left w:val="nil"/>
              <w:bottom w:val="dashed" w:sz="4" w:space="0" w:color="DDDDDD"/>
              <w:right w:val="nil"/>
            </w:tcBorders>
            <w:shd w:val="clear" w:color="000000" w:fill="FFFFFF"/>
            <w:noWrap/>
            <w:vAlign w:val="center"/>
            <w:tcPrChange w:id="86" w:author="Charlie X" w:date="2024-08-22T15:37:00Z" w16du:dateUtc="2024-08-22T07:37:00Z">
              <w:tcPr>
                <w:tcW w:w="2268" w:type="dxa"/>
                <w:gridSpan w:val="2"/>
                <w:tcBorders>
                  <w:top w:val="nil"/>
                  <w:left w:val="nil"/>
                  <w:bottom w:val="dashed" w:sz="4" w:space="0" w:color="DDDDDD"/>
                  <w:right w:val="nil"/>
                </w:tcBorders>
                <w:shd w:val="clear" w:color="000000" w:fill="FFFFFF"/>
                <w:noWrap/>
                <w:vAlign w:val="center"/>
              </w:tcPr>
            </w:tcPrChange>
          </w:tcPr>
          <w:p w14:paraId="4B8AABA9" w14:textId="72B0D923" w:rsidR="00A01EBC" w:rsidRDefault="00A01EBC">
            <w:pPr>
              <w:widowControl/>
              <w:jc w:val="center"/>
              <w:rPr>
                <w:rFonts w:ascii="Times New Roman Regular" w:eastAsia="等线" w:hAnsi="Times New Roman Regular" w:cs="Times New Roman Regular"/>
                <w:color w:val="000000"/>
                <w:kern w:val="0"/>
                <w:sz w:val="22"/>
              </w:rPr>
            </w:pPr>
            <w:r>
              <w:rPr>
                <w:rFonts w:ascii="Times New Roman Regular" w:eastAsia="等线" w:hAnsi="Times New Roman Regular" w:cs="Times New Roman Regular"/>
                <w:color w:val="000000"/>
                <w:kern w:val="0"/>
                <w:sz w:val="22"/>
              </w:rPr>
              <w:t>0.0298</w:t>
            </w:r>
          </w:p>
        </w:tc>
      </w:tr>
    </w:tbl>
    <w:p w14:paraId="69DAF348" w14:textId="77777777" w:rsidR="00A07C00" w:rsidRDefault="00A07C00">
      <w:pPr>
        <w:rPr>
          <w:rFonts w:ascii="Times New Roman Regular" w:hAnsi="Times New Roman Regular" w:cs="Times New Roman Regular"/>
        </w:rPr>
      </w:pPr>
    </w:p>
    <w:p w14:paraId="0FB40D8A" w14:textId="54F34F82" w:rsidR="00A07C00" w:rsidRDefault="00BD1827">
      <w:pPr>
        <w:rPr>
          <w:rFonts w:ascii="Times New Roman Regular" w:hAnsi="Times New Roman Regular" w:cs="Times New Roman Regular"/>
        </w:rPr>
      </w:pPr>
      <w:r>
        <w:rPr>
          <w:rFonts w:ascii="Times New Roman Regular" w:hAnsi="Times New Roman Regular" w:cs="Times New Roman Regular"/>
        </w:rPr>
        <w:t xml:space="preserve">Table 1 reported the accuracy and loss of the model’s outcome, and we visualized the F1 scores and training time of the 3 models in Figs. 4~5. </w:t>
      </w:r>
    </w:p>
    <w:p w14:paraId="09782EB1" w14:textId="77777777" w:rsidR="00A07C00" w:rsidRDefault="00A07C00">
      <w:pPr>
        <w:rPr>
          <w:rFonts w:ascii="Times New Roman Regular" w:hAnsi="Times New Roman Regular" w:cs="Times New Roman Regular"/>
        </w:rPr>
      </w:pPr>
    </w:p>
    <w:p w14:paraId="62A401AF" w14:textId="77777777" w:rsidR="00A07C00" w:rsidRDefault="00000000">
      <w:pPr>
        <w:jc w:val="center"/>
        <w:rPr>
          <w:rFonts w:ascii="Times New Roman Regular" w:hAnsi="Times New Roman Regular" w:cs="Times New Roman Regular"/>
        </w:rPr>
      </w:pPr>
      <w:r>
        <w:rPr>
          <w:rFonts w:ascii="Times New Roman Regular" w:hAnsi="Times New Roman Regular" w:cs="Times New Roman Regular"/>
          <w:noProof/>
        </w:rPr>
        <w:drawing>
          <wp:inline distT="0" distB="0" distL="0" distR="0" wp14:anchorId="7F8971FD" wp14:editId="56E6F71D">
            <wp:extent cx="4199255" cy="3227070"/>
            <wp:effectExtent l="0" t="0" r="0" b="0"/>
            <wp:docPr id="933656932"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48E1780E" w14:textId="77777777" w:rsidR="00A07C00" w:rsidRDefault="00000000">
      <w:pPr>
        <w:jc w:val="center"/>
        <w:rPr>
          <w:rFonts w:ascii="Times New Roman Regular" w:hAnsi="Times New Roman Regular" w:cs="Times New Roman Regular"/>
        </w:rPr>
      </w:pPr>
      <w:commentRangeStart w:id="87"/>
      <w:r>
        <w:rPr>
          <w:rFonts w:ascii="Times New Roman Regular" w:hAnsi="Times New Roman Regular" w:cs="Times New Roman Regular"/>
        </w:rPr>
        <w:lastRenderedPageBreak/>
        <w:t>Fig. 4. The comparison of 3 model’s F1 score.</w:t>
      </w:r>
      <w:commentRangeEnd w:id="87"/>
      <w:r w:rsidR="006F10F9">
        <w:rPr>
          <w:rStyle w:val="CommentReference"/>
        </w:rPr>
        <w:commentReference w:id="87"/>
      </w:r>
    </w:p>
    <w:p w14:paraId="0CC796FE" w14:textId="77777777" w:rsidR="00A07C00" w:rsidRDefault="00000000">
      <w:pPr>
        <w:jc w:val="center"/>
        <w:rPr>
          <w:rFonts w:ascii="Times New Roman Regular" w:hAnsi="Times New Roman Regular" w:cs="Times New Roman Regular"/>
        </w:rPr>
      </w:pPr>
      <w:r>
        <w:rPr>
          <w:rFonts w:ascii="Times New Roman Regular" w:hAnsi="Times New Roman Regular" w:cs="Times New Roman Regular"/>
          <w:noProof/>
        </w:rPr>
        <w:drawing>
          <wp:inline distT="0" distB="0" distL="0" distR="0" wp14:anchorId="75A2E547" wp14:editId="0542DB85">
            <wp:extent cx="4389755" cy="2560955"/>
            <wp:effectExtent l="0" t="0" r="0" b="0"/>
            <wp:docPr id="457660008"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5FF842F2" w14:textId="77777777" w:rsidR="00A07C00" w:rsidRDefault="00000000">
      <w:pPr>
        <w:jc w:val="center"/>
        <w:rPr>
          <w:rFonts w:ascii="Times New Roman Regular" w:hAnsi="Times New Roman Regular" w:cs="Times New Roman Regular"/>
        </w:rPr>
      </w:pPr>
      <w:r>
        <w:rPr>
          <w:rFonts w:ascii="Times New Roman Regular" w:hAnsi="Times New Roman Regular" w:cs="Times New Roman Regular"/>
        </w:rPr>
        <w:t>Fig. 5. The comparison of 3 model’s training time (seconds).</w:t>
      </w:r>
    </w:p>
    <w:p w14:paraId="522D325A" w14:textId="4B6CFCE7" w:rsidR="00A07C00" w:rsidRDefault="00000000">
      <w:pPr>
        <w:rPr>
          <w:ins w:id="88" w:author="Charlie X" w:date="2024-08-22T15:43:00Z" w16du:dateUtc="2024-08-22T07:43:00Z"/>
          <w:rFonts w:ascii="Times New Roman Regular" w:hAnsi="Times New Roman Regular" w:cs="Times New Roman Regular"/>
        </w:rPr>
      </w:pPr>
      <w:r>
        <w:rPr>
          <w:rFonts w:ascii="Times New Roman Regular" w:hAnsi="Times New Roman Regular" w:cs="Times New Roman Regular"/>
        </w:rPr>
        <w:t xml:space="preserve">All the reported accuracy and F1 scores are from the validation set. As we can see, both 3 models have achieved an accuracy higher than 98%. It means all the models fit the data well and have strong generalization ability. </w:t>
      </w:r>
      <w:r w:rsidR="00BD1827">
        <w:rPr>
          <w:rFonts w:ascii="Times New Roman Regular" w:hAnsi="Times New Roman Regular" w:cs="Times New Roman Regular"/>
        </w:rPr>
        <w:t>However,</w:t>
      </w:r>
      <w:r>
        <w:rPr>
          <w:rFonts w:ascii="Times New Roman Regular" w:hAnsi="Times New Roman Regular" w:cs="Times New Roman Regular"/>
        </w:rPr>
        <w:t xml:space="preserve"> the improvements of incorporating the multiscale feature in the CNN model </w:t>
      </w:r>
      <w:r w:rsidR="00BD1827">
        <w:rPr>
          <w:rFonts w:ascii="Times New Roman Regular" w:hAnsi="Times New Roman Regular" w:cs="Times New Roman Regular"/>
        </w:rPr>
        <w:t>are</w:t>
      </w:r>
      <w:r>
        <w:rPr>
          <w:rFonts w:ascii="Times New Roman Regular" w:hAnsi="Times New Roman Regular" w:cs="Times New Roman Regular"/>
        </w:rPr>
        <w:t xml:space="preserve"> quite obvious: both the accuracy and F1 score raised compared to the 2-L CNN model. The proposed MSCNNAI model </w:t>
      </w:r>
      <w:r w:rsidR="00BD1827">
        <w:rPr>
          <w:rFonts w:ascii="Times New Roman Regular" w:hAnsi="Times New Roman Regular" w:cs="Times New Roman Regular"/>
        </w:rPr>
        <w:t>has</w:t>
      </w:r>
      <w:r>
        <w:rPr>
          <w:rFonts w:ascii="Times New Roman Regular" w:hAnsi="Times New Roman Regular" w:cs="Times New Roman Regular"/>
        </w:rPr>
        <w:t xml:space="preserve"> outstanding performance on the dataset which is significantly higher than the other 2 models and higher than 99%. The improvement of the training cost of the MSCNNAI model is also obvious as compared with the 3-branch MSCNN model. It </w:t>
      </w:r>
      <w:r w:rsidR="00BD1827">
        <w:rPr>
          <w:rFonts w:ascii="Times New Roman Regular" w:hAnsi="Times New Roman Regular" w:cs="Times New Roman Regular"/>
        </w:rPr>
        <w:t>took</w:t>
      </w:r>
      <w:r>
        <w:rPr>
          <w:rFonts w:ascii="Times New Roman Regular" w:hAnsi="Times New Roman Regular" w:cs="Times New Roman Regular"/>
        </w:rPr>
        <w:t xml:space="preserve"> only 97s to finish all the training, which is less than half of the time </w:t>
      </w:r>
      <w:r w:rsidR="00BD1827">
        <w:rPr>
          <w:rFonts w:ascii="Times New Roman Regular" w:hAnsi="Times New Roman Regular" w:cs="Times New Roman Regular"/>
        </w:rPr>
        <w:t xml:space="preserve">the </w:t>
      </w:r>
      <w:r>
        <w:rPr>
          <w:rFonts w:ascii="Times New Roman Regular" w:hAnsi="Times New Roman Regular" w:cs="Times New Roman Regular"/>
        </w:rPr>
        <w:t xml:space="preserve">3-branch MSCNN spent, and achieved higher accuracy than the 3-branch MSCNN. </w:t>
      </w:r>
      <w:proofErr w:type="gramStart"/>
      <w:r>
        <w:rPr>
          <w:rFonts w:ascii="Times New Roman Regular" w:hAnsi="Times New Roman Regular" w:cs="Times New Roman Regular"/>
        </w:rPr>
        <w:t>So</w:t>
      </w:r>
      <w:proofErr w:type="gramEnd"/>
      <w:r>
        <w:rPr>
          <w:rFonts w:ascii="Times New Roman Regular" w:hAnsi="Times New Roman Regular" w:cs="Times New Roman Regular"/>
        </w:rPr>
        <w:t xml:space="preserve"> we can conclude that the proposed MSCNNAI ha</w:t>
      </w:r>
      <w:r w:rsidR="00730716">
        <w:rPr>
          <w:rFonts w:ascii="Times New Roman Regular" w:hAnsi="Times New Roman Regular" w:cs="Times New Roman Regular" w:hint="eastAsia"/>
        </w:rPr>
        <w:t>s</w:t>
      </w:r>
      <w:r>
        <w:rPr>
          <w:rFonts w:ascii="Times New Roman Regular" w:hAnsi="Times New Roman Regular" w:cs="Times New Roman Regular"/>
        </w:rPr>
        <w:t xml:space="preserve"> significant improvement </w:t>
      </w:r>
      <w:r w:rsidR="00730716">
        <w:rPr>
          <w:rFonts w:ascii="Times New Roman Regular" w:hAnsi="Times New Roman Regular" w:cs="Times New Roman Regular"/>
        </w:rPr>
        <w:t>in</w:t>
      </w:r>
      <w:r>
        <w:rPr>
          <w:rFonts w:ascii="Times New Roman Regular" w:hAnsi="Times New Roman Regular" w:cs="Times New Roman Regular"/>
        </w:rPr>
        <w:t xml:space="preserve"> both the accuracy and the efficiency </w:t>
      </w:r>
      <w:r w:rsidR="00730716">
        <w:rPr>
          <w:rFonts w:ascii="Times New Roman Regular" w:hAnsi="Times New Roman Regular" w:cs="Times New Roman Regular" w:hint="eastAsia"/>
        </w:rPr>
        <w:t>in</w:t>
      </w:r>
      <w:r>
        <w:rPr>
          <w:rFonts w:ascii="Times New Roman Regular" w:hAnsi="Times New Roman Regular" w:cs="Times New Roman Regular"/>
        </w:rPr>
        <w:t xml:space="preserve"> the fault diagnosis task. </w:t>
      </w:r>
    </w:p>
    <w:p w14:paraId="406BB87C" w14:textId="77777777" w:rsidR="00A8788C" w:rsidRDefault="00A8788C">
      <w:pPr>
        <w:rPr>
          <w:ins w:id="89" w:author="Charlie X" w:date="2024-08-22T15:44:00Z" w16du:dateUtc="2024-08-22T07:44:00Z"/>
          <w:rFonts w:ascii="Times New Roman Regular" w:hAnsi="Times New Roman Regular" w:cs="Times New Roman Regular"/>
        </w:rPr>
      </w:pPr>
    </w:p>
    <w:p w14:paraId="6481BB6B" w14:textId="7297B0EF" w:rsidR="00BA61A6" w:rsidRDefault="00BA61A6">
      <w:pPr>
        <w:rPr>
          <w:rFonts w:ascii="Times New Roman Regular" w:hAnsi="Times New Roman Regular" w:cs="Times New Roman Regular" w:hint="eastAsia"/>
        </w:rPr>
      </w:pPr>
      <w:ins w:id="90" w:author="Charlie X" w:date="2024-08-22T15:44:00Z" w16du:dateUtc="2024-08-22T07:44:00Z">
        <w:r>
          <w:rPr>
            <w:rFonts w:ascii="Times New Roman Regular" w:hAnsi="Times New Roman Regular" w:cs="Times New Roman Regular" w:hint="eastAsia"/>
          </w:rPr>
          <w:t>MS</w:t>
        </w:r>
        <w:r>
          <w:rPr>
            <w:rFonts w:ascii="Times New Roman Regular" w:hAnsi="Times New Roman Regular" w:cs="Times New Roman Regular" w:hint="eastAsia"/>
          </w:rPr>
          <w:t>：做一些更多消融</w:t>
        </w:r>
      </w:ins>
    </w:p>
    <w:p w14:paraId="2AF18AE0" w14:textId="77777777" w:rsidR="00A07C00" w:rsidRDefault="00A07C00">
      <w:pPr>
        <w:rPr>
          <w:rFonts w:ascii="Times New Roman Regular" w:hAnsi="Times New Roman Regular" w:cs="Times New Roman Regular"/>
        </w:rPr>
      </w:pPr>
    </w:p>
    <w:p w14:paraId="0F698799" w14:textId="4058D046" w:rsidR="00A07C00" w:rsidRPr="00C9694B" w:rsidRDefault="00000000">
      <w:pPr>
        <w:rPr>
          <w:rFonts w:ascii="Times New Roman Regular" w:hAnsi="Times New Roman Regular" w:cs="Times New Roman Regular"/>
          <w:b/>
          <w:bCs/>
          <w:rPrChange w:id="91" w:author="Charlie X" w:date="2024-08-22T15:40:00Z" w16du:dateUtc="2024-08-22T07:40:00Z">
            <w:rPr>
              <w:rFonts w:ascii="Times New Roman Regular" w:hAnsi="Times New Roman Regular" w:cs="Times New Roman Regular"/>
            </w:rPr>
          </w:rPrChange>
        </w:rPr>
      </w:pPr>
      <w:commentRangeStart w:id="92"/>
      <w:r w:rsidRPr="00C9694B">
        <w:rPr>
          <w:rFonts w:ascii="Times New Roman Regular" w:hAnsi="Times New Roman Regular" w:cs="Times New Roman Regular"/>
          <w:b/>
          <w:bCs/>
          <w:rPrChange w:id="93" w:author="Charlie X" w:date="2024-08-22T15:40:00Z" w16du:dateUtc="2024-08-22T07:40:00Z">
            <w:rPr>
              <w:rFonts w:ascii="Times New Roman Regular" w:hAnsi="Times New Roman Regular" w:cs="Times New Roman Regular"/>
            </w:rPr>
          </w:rPrChange>
        </w:rPr>
        <w:t xml:space="preserve">5. </w:t>
      </w:r>
      <w:del w:id="94" w:author="Charlie X" w:date="2024-08-22T15:44:00Z" w16du:dateUtc="2024-08-22T07:44:00Z">
        <w:r w:rsidRPr="00C9694B" w:rsidDel="00A8788C">
          <w:rPr>
            <w:rFonts w:ascii="Times New Roman Regular" w:hAnsi="Times New Roman Regular" w:cs="Times New Roman Regular"/>
            <w:b/>
            <w:bCs/>
            <w:rPrChange w:id="95" w:author="Charlie X" w:date="2024-08-22T15:40:00Z" w16du:dateUtc="2024-08-22T07:40:00Z">
              <w:rPr>
                <w:rFonts w:ascii="Times New Roman Regular" w:hAnsi="Times New Roman Regular" w:cs="Times New Roman Regular"/>
              </w:rPr>
            </w:rPrChange>
          </w:rPr>
          <w:delText xml:space="preserve">Further </w:delText>
        </w:r>
      </w:del>
      <w:r w:rsidRPr="00C9694B">
        <w:rPr>
          <w:rFonts w:ascii="Times New Roman Regular" w:hAnsi="Times New Roman Regular" w:cs="Times New Roman Regular"/>
          <w:b/>
          <w:bCs/>
          <w:rPrChange w:id="96" w:author="Charlie X" w:date="2024-08-22T15:40:00Z" w16du:dateUtc="2024-08-22T07:40:00Z">
            <w:rPr>
              <w:rFonts w:ascii="Times New Roman Regular" w:hAnsi="Times New Roman Regular" w:cs="Times New Roman Regular"/>
            </w:rPr>
          </w:rPrChange>
        </w:rPr>
        <w:t>analysis</w:t>
      </w:r>
      <w:commentRangeEnd w:id="92"/>
      <w:r w:rsidR="00A8788C">
        <w:rPr>
          <w:rStyle w:val="CommentReference"/>
        </w:rPr>
        <w:commentReference w:id="92"/>
      </w:r>
    </w:p>
    <w:p w14:paraId="5E83B25A" w14:textId="5F7C7999" w:rsidR="00A07C00" w:rsidRDefault="00000000">
      <w:pPr>
        <w:rPr>
          <w:rFonts w:ascii="Times New Roman Regular" w:hAnsi="Times New Roman Regular" w:cs="Times New Roman Regular"/>
        </w:rPr>
      </w:pPr>
      <w:r>
        <w:rPr>
          <w:rFonts w:ascii="Times New Roman Regular" w:hAnsi="Times New Roman Regular" w:cs="Times New Roman Regular"/>
        </w:rPr>
        <w:t>In this section</w:t>
      </w:r>
      <w:r w:rsidR="00BD1827">
        <w:rPr>
          <w:rFonts w:ascii="Times New Roman Regular" w:hAnsi="Times New Roman Regular" w:cs="Times New Roman Regular"/>
        </w:rPr>
        <w:t>,</w:t>
      </w:r>
      <w:r>
        <w:rPr>
          <w:rFonts w:ascii="Times New Roman Regular" w:hAnsi="Times New Roman Regular" w:cs="Times New Roman Regular"/>
        </w:rPr>
        <w:t xml:space="preserve"> we will report the loss and accuracy curve of the 3 models and make further analysis. </w:t>
      </w:r>
    </w:p>
    <w:p w14:paraId="7D5E0241" w14:textId="77777777" w:rsidR="00A07C00" w:rsidRDefault="00000000">
      <w:pPr>
        <w:rPr>
          <w:rFonts w:ascii="Times New Roman Regular" w:hAnsi="Times New Roman Regular" w:cs="Times New Roman Regular"/>
        </w:rPr>
      </w:pPr>
      <w:r>
        <w:rPr>
          <w:rFonts w:ascii="Times New Roman Regular" w:hAnsi="Times New Roman Regular" w:cs="Times New Roman Regular"/>
          <w:noProof/>
        </w:rPr>
        <w:drawing>
          <wp:inline distT="0" distB="0" distL="0" distR="0" wp14:anchorId="70EC2134" wp14:editId="2DC2C852">
            <wp:extent cx="5274310" cy="2637155"/>
            <wp:effectExtent l="0" t="0" r="2540" b="0"/>
            <wp:docPr id="2570804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080421" name="图片 1"/>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274310" cy="2637155"/>
                    </a:xfrm>
                    <a:prstGeom prst="rect">
                      <a:avLst/>
                    </a:prstGeom>
                  </pic:spPr>
                </pic:pic>
              </a:graphicData>
            </a:graphic>
          </wp:inline>
        </w:drawing>
      </w:r>
    </w:p>
    <w:p w14:paraId="1A897678" w14:textId="46C79FD1" w:rsidR="00A07C00" w:rsidRDefault="00000000">
      <w:pPr>
        <w:jc w:val="center"/>
        <w:rPr>
          <w:rFonts w:ascii="Times New Roman Regular" w:hAnsi="Times New Roman Regular" w:cs="Times New Roman Regular"/>
        </w:rPr>
      </w:pPr>
      <w:commentRangeStart w:id="97"/>
      <w:r w:rsidRPr="000018ED">
        <w:rPr>
          <w:rFonts w:ascii="Times New Roman Regular" w:hAnsi="Times New Roman Regular" w:cs="Times New Roman Regular"/>
          <w:b/>
          <w:bCs/>
          <w:rPrChange w:id="98" w:author="Charlie X" w:date="2024-08-22T15:41:00Z" w16du:dateUtc="2024-08-22T07:41:00Z">
            <w:rPr>
              <w:rFonts w:ascii="Times New Roman Regular" w:hAnsi="Times New Roman Regular" w:cs="Times New Roman Regular"/>
            </w:rPr>
          </w:rPrChange>
        </w:rPr>
        <w:lastRenderedPageBreak/>
        <w:t>Fig</w:t>
      </w:r>
      <w:ins w:id="99" w:author="Charlie X" w:date="2024-08-22T15:41:00Z" w16du:dateUtc="2024-08-22T07:41:00Z">
        <w:r w:rsidR="00C9694B" w:rsidRPr="000018ED">
          <w:rPr>
            <w:rFonts w:ascii="Times New Roman Regular" w:hAnsi="Times New Roman Regular" w:cs="Times New Roman Regular" w:hint="eastAsia"/>
            <w:b/>
            <w:bCs/>
            <w:rPrChange w:id="100" w:author="Charlie X" w:date="2024-08-22T15:41:00Z" w16du:dateUtc="2024-08-22T07:41:00Z">
              <w:rPr>
                <w:rFonts w:ascii="Times New Roman Regular" w:hAnsi="Times New Roman Regular" w:cs="Times New Roman Regular" w:hint="eastAsia"/>
              </w:rPr>
            </w:rPrChange>
          </w:rPr>
          <w:t xml:space="preserve">. </w:t>
        </w:r>
      </w:ins>
      <w:r w:rsidRPr="000018ED">
        <w:rPr>
          <w:rFonts w:ascii="Times New Roman Regular" w:hAnsi="Times New Roman Regular" w:cs="Times New Roman Regular"/>
          <w:b/>
          <w:bCs/>
          <w:rPrChange w:id="101" w:author="Charlie X" w:date="2024-08-22T15:41:00Z" w16du:dateUtc="2024-08-22T07:41:00Z">
            <w:rPr>
              <w:rFonts w:ascii="Times New Roman Regular" w:hAnsi="Times New Roman Regular" w:cs="Times New Roman Regular"/>
            </w:rPr>
          </w:rPrChange>
        </w:rPr>
        <w:t>6</w:t>
      </w:r>
      <w:ins w:id="102" w:author="Charlie X" w:date="2024-08-22T15:41:00Z" w16du:dateUtc="2024-08-22T07:41:00Z">
        <w:r w:rsidR="000018ED" w:rsidRPr="000018ED">
          <w:rPr>
            <w:rFonts w:ascii="Times New Roman Regular" w:hAnsi="Times New Roman Regular" w:cs="Times New Roman Regular" w:hint="eastAsia"/>
            <w:b/>
            <w:bCs/>
            <w:rPrChange w:id="103" w:author="Charlie X" w:date="2024-08-22T15:41:00Z" w16du:dateUtc="2024-08-22T07:41:00Z">
              <w:rPr>
                <w:rFonts w:ascii="Times New Roman Regular" w:hAnsi="Times New Roman Regular" w:cs="Times New Roman Regular" w:hint="eastAsia"/>
              </w:rPr>
            </w:rPrChange>
          </w:rPr>
          <w:t>:</w:t>
        </w:r>
      </w:ins>
      <w:del w:id="104" w:author="Charlie X" w:date="2024-08-22T15:41:00Z" w16du:dateUtc="2024-08-22T07:41:00Z">
        <w:r w:rsidRPr="000018ED" w:rsidDel="00C9694B">
          <w:rPr>
            <w:rFonts w:ascii="Times New Roman Regular" w:hAnsi="Times New Roman Regular" w:cs="Times New Roman Regular"/>
            <w:b/>
            <w:bCs/>
            <w:rPrChange w:id="105" w:author="Charlie X" w:date="2024-08-22T15:41:00Z" w16du:dateUtc="2024-08-22T07:41:00Z">
              <w:rPr>
                <w:rFonts w:ascii="Times New Roman Regular" w:hAnsi="Times New Roman Regular" w:cs="Times New Roman Regular"/>
              </w:rPr>
            </w:rPrChange>
          </w:rPr>
          <w:delText>.</w:delText>
        </w:r>
      </w:del>
      <w:r>
        <w:rPr>
          <w:rFonts w:ascii="Times New Roman Regular" w:hAnsi="Times New Roman Regular" w:cs="Times New Roman Regular"/>
        </w:rPr>
        <w:t xml:space="preserve"> </w:t>
      </w:r>
      <w:commentRangeEnd w:id="97"/>
      <w:r w:rsidR="000018ED">
        <w:rPr>
          <w:rStyle w:val="CommentReference"/>
        </w:rPr>
        <w:commentReference w:id="97"/>
      </w:r>
      <w:r>
        <w:rPr>
          <w:rFonts w:ascii="Times New Roman Regular" w:hAnsi="Times New Roman Regular" w:cs="Times New Roman Regular"/>
        </w:rPr>
        <w:t xml:space="preserve">The loss curve of the 2-layer CNN model. </w:t>
      </w:r>
      <w:r>
        <w:rPr>
          <w:rFonts w:ascii="Times New Roman Regular" w:hAnsi="Times New Roman Regular" w:cs="Times New Roman Regular"/>
          <w:noProof/>
        </w:rPr>
        <w:drawing>
          <wp:inline distT="0" distB="0" distL="0" distR="0" wp14:anchorId="248BB228" wp14:editId="1E3E5D22">
            <wp:extent cx="5274310" cy="2637155"/>
            <wp:effectExtent l="0" t="0" r="2540" b="0"/>
            <wp:docPr id="43299227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992276" name="图片 2"/>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274310" cy="2637155"/>
                    </a:xfrm>
                    <a:prstGeom prst="rect">
                      <a:avLst/>
                    </a:prstGeom>
                  </pic:spPr>
                </pic:pic>
              </a:graphicData>
            </a:graphic>
          </wp:inline>
        </w:drawing>
      </w:r>
    </w:p>
    <w:p w14:paraId="2692A101" w14:textId="77777777" w:rsidR="00A07C00" w:rsidRDefault="00000000">
      <w:pPr>
        <w:jc w:val="center"/>
        <w:rPr>
          <w:rFonts w:ascii="Times New Roman Regular" w:hAnsi="Times New Roman Regular" w:cs="Times New Roman Regular"/>
        </w:rPr>
      </w:pPr>
      <w:r>
        <w:rPr>
          <w:rFonts w:ascii="Times New Roman Regular" w:hAnsi="Times New Roman Regular" w:cs="Times New Roman Regular"/>
        </w:rPr>
        <w:t>Fig7. The loss curve of the MSCNNAI model.</w:t>
      </w:r>
    </w:p>
    <w:p w14:paraId="62375ACF" w14:textId="77777777" w:rsidR="00A07C00" w:rsidRDefault="00000000">
      <w:pPr>
        <w:rPr>
          <w:rFonts w:ascii="Times New Roman Regular" w:hAnsi="Times New Roman Regular" w:cs="Times New Roman Regular"/>
        </w:rPr>
      </w:pPr>
      <w:r>
        <w:rPr>
          <w:rFonts w:ascii="Times New Roman Regular" w:hAnsi="Times New Roman Regular" w:cs="Times New Roman Regular"/>
          <w:noProof/>
        </w:rPr>
        <w:drawing>
          <wp:inline distT="0" distB="0" distL="0" distR="0" wp14:anchorId="5987A875" wp14:editId="445678CE">
            <wp:extent cx="5274310" cy="2637155"/>
            <wp:effectExtent l="0" t="0" r="2540" b="0"/>
            <wp:docPr id="196527402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274028" name="图片 3"/>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274310" cy="2637155"/>
                    </a:xfrm>
                    <a:prstGeom prst="rect">
                      <a:avLst/>
                    </a:prstGeom>
                  </pic:spPr>
                </pic:pic>
              </a:graphicData>
            </a:graphic>
          </wp:inline>
        </w:drawing>
      </w:r>
    </w:p>
    <w:p w14:paraId="00A3A0ED" w14:textId="77777777" w:rsidR="00A07C00" w:rsidRDefault="00000000">
      <w:pPr>
        <w:jc w:val="center"/>
        <w:rPr>
          <w:rFonts w:ascii="Times New Roman Regular" w:hAnsi="Times New Roman Regular" w:cs="Times New Roman Regular"/>
        </w:rPr>
      </w:pPr>
      <w:r>
        <w:rPr>
          <w:rFonts w:ascii="Times New Roman Regular" w:hAnsi="Times New Roman Regular" w:cs="Times New Roman Regular"/>
        </w:rPr>
        <w:t>Fig8. The loss curve of the 3-branch MSCNN model.</w:t>
      </w:r>
    </w:p>
    <w:p w14:paraId="0B4EDC49" w14:textId="77777777" w:rsidR="0030163D" w:rsidRDefault="0030163D">
      <w:pPr>
        <w:rPr>
          <w:ins w:id="106" w:author="Charlie X" w:date="2024-08-22T15:42:00Z" w16du:dateUtc="2024-08-22T07:42:00Z"/>
          <w:rFonts w:ascii="Times New Roman Regular" w:hAnsi="Times New Roman Regular" w:cs="Times New Roman Regular"/>
        </w:rPr>
      </w:pPr>
    </w:p>
    <w:p w14:paraId="206162E4" w14:textId="02C38DF7" w:rsidR="00A07C00" w:rsidRDefault="00000000">
      <w:pPr>
        <w:rPr>
          <w:rFonts w:ascii="Times New Roman Regular" w:hAnsi="Times New Roman Regular" w:cs="Times New Roman Regular"/>
        </w:rPr>
      </w:pPr>
      <w:r>
        <w:rPr>
          <w:rFonts w:ascii="Times New Roman Regular" w:hAnsi="Times New Roman Regular" w:cs="Times New Roman Regular"/>
        </w:rPr>
        <w:t xml:space="preserve">The loss curve can imply the robustness and convergence rate of the 3 models. As the outcome shows, the 2-L CNN model is unstable compared to the other 2 models. It has significant volatility after 15 epochs while the other 2 models have achieved steadiness after 15 epochs. It means that both the 3-branch MSCNN and MSCNNAI </w:t>
      </w:r>
      <w:r w:rsidR="00BD1827">
        <w:rPr>
          <w:rFonts w:ascii="Times New Roman Regular" w:hAnsi="Times New Roman Regular" w:cs="Times New Roman Regular"/>
        </w:rPr>
        <w:t>models</w:t>
      </w:r>
      <w:r>
        <w:rPr>
          <w:rFonts w:ascii="Times New Roman Regular" w:hAnsi="Times New Roman Regular" w:cs="Times New Roman Regular"/>
        </w:rPr>
        <w:t xml:space="preserve"> have converged after 15 epochs and have strong robustness. </w:t>
      </w:r>
      <w:commentRangeStart w:id="107"/>
      <w:proofErr w:type="gramStart"/>
      <w:r>
        <w:rPr>
          <w:rFonts w:ascii="Times New Roman Regular" w:hAnsi="Times New Roman Regular" w:cs="Times New Roman Regular"/>
        </w:rPr>
        <w:t>Both the</w:t>
      </w:r>
      <w:proofErr w:type="gramEnd"/>
      <w:r>
        <w:rPr>
          <w:rFonts w:ascii="Times New Roman Regular" w:hAnsi="Times New Roman Regular" w:cs="Times New Roman Regular"/>
        </w:rPr>
        <w:t xml:space="preserve"> </w:t>
      </w:r>
      <w:ins w:id="108" w:author="Charlie X" w:date="2024-08-22T15:42:00Z" w16du:dateUtc="2024-08-22T07:42:00Z">
        <w:r w:rsidR="00742831">
          <w:rPr>
            <w:rFonts w:ascii="Times New Roman Regular" w:hAnsi="Times New Roman Regular" w:cs="Times New Roman Regular" w:hint="eastAsia"/>
          </w:rPr>
          <w:t>two</w:t>
        </w:r>
      </w:ins>
      <w:del w:id="109" w:author="Charlie X" w:date="2024-08-22T15:42:00Z" w16du:dateUtc="2024-08-22T07:42:00Z">
        <w:r w:rsidDel="00742831">
          <w:rPr>
            <w:rFonts w:ascii="Times New Roman Regular" w:hAnsi="Times New Roman Regular" w:cs="Times New Roman Regular"/>
          </w:rPr>
          <w:delText>2</w:delText>
        </w:r>
      </w:del>
      <w:r>
        <w:rPr>
          <w:rFonts w:ascii="Times New Roman Regular" w:hAnsi="Times New Roman Regular" w:cs="Times New Roman Regular"/>
        </w:rPr>
        <w:t xml:space="preserve"> models</w:t>
      </w:r>
      <w:commentRangeEnd w:id="107"/>
      <w:r w:rsidR="009E0D63">
        <w:rPr>
          <w:rStyle w:val="CommentReference"/>
        </w:rPr>
        <w:commentReference w:id="107"/>
      </w:r>
      <w:r>
        <w:rPr>
          <w:rFonts w:ascii="Times New Roman Regular" w:hAnsi="Times New Roman Regular" w:cs="Times New Roman Regular"/>
        </w:rPr>
        <w:t xml:space="preserve"> have rather small fluctuations after 10 epochs, so the convergence rate of the 2 models are fast. </w:t>
      </w:r>
    </w:p>
    <w:p w14:paraId="531B808C" w14:textId="77777777" w:rsidR="00A07C00" w:rsidRDefault="00000000">
      <w:pPr>
        <w:rPr>
          <w:rFonts w:ascii="Times New Roman Regular" w:hAnsi="Times New Roman Regular" w:cs="Times New Roman Regular"/>
        </w:rPr>
      </w:pPr>
      <w:r>
        <w:rPr>
          <w:rFonts w:ascii="Times New Roman Regular" w:hAnsi="Times New Roman Regular" w:cs="Times New Roman Regular"/>
          <w:noProof/>
        </w:rPr>
        <w:lastRenderedPageBreak/>
        <w:drawing>
          <wp:inline distT="0" distB="0" distL="0" distR="0" wp14:anchorId="44654AAE" wp14:editId="7CEED8DD">
            <wp:extent cx="5274310" cy="2637155"/>
            <wp:effectExtent l="0" t="0" r="2540" b="0"/>
            <wp:docPr id="192518563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185633" name="图片 5"/>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274310" cy="2637155"/>
                    </a:xfrm>
                    <a:prstGeom prst="rect">
                      <a:avLst/>
                    </a:prstGeom>
                  </pic:spPr>
                </pic:pic>
              </a:graphicData>
            </a:graphic>
          </wp:inline>
        </w:drawing>
      </w:r>
    </w:p>
    <w:p w14:paraId="611F5748" w14:textId="77777777" w:rsidR="00A07C00" w:rsidRDefault="00000000">
      <w:pPr>
        <w:jc w:val="center"/>
        <w:rPr>
          <w:rFonts w:ascii="Times New Roman Regular" w:hAnsi="Times New Roman Regular" w:cs="Times New Roman Regular"/>
        </w:rPr>
      </w:pPr>
      <w:r>
        <w:rPr>
          <w:rFonts w:ascii="Times New Roman Regular" w:hAnsi="Times New Roman Regular" w:cs="Times New Roman Regular"/>
        </w:rPr>
        <w:t>Fig9. The accuracy comparison of the 3 models.</w:t>
      </w:r>
    </w:p>
    <w:p w14:paraId="0A645434" w14:textId="2BA6DB01" w:rsidR="00A07C00" w:rsidRDefault="00000000">
      <w:pPr>
        <w:rPr>
          <w:rFonts w:ascii="Times New Roman Regular" w:hAnsi="Times New Roman Regular" w:cs="Times New Roman Regular"/>
        </w:rPr>
      </w:pPr>
      <w:r>
        <w:rPr>
          <w:rFonts w:ascii="Times New Roman Regular" w:hAnsi="Times New Roman Regular" w:cs="Times New Roman Regular"/>
        </w:rPr>
        <w:t xml:space="preserve">The Fig 9 shows the accuracy curve of the 3 models. As we can see the convergence rate of MSCNNAI and 3-branch MSCNN is quite similar. </w:t>
      </w:r>
      <w:r w:rsidR="00BD1827">
        <w:rPr>
          <w:rFonts w:ascii="Times New Roman Regular" w:hAnsi="Times New Roman Regular" w:cs="Times New Roman Regular"/>
        </w:rPr>
        <w:t>We</w:t>
      </w:r>
      <w:r>
        <w:rPr>
          <w:rFonts w:ascii="Times New Roman Regular" w:hAnsi="Times New Roman Regular" w:cs="Times New Roman Regular"/>
        </w:rPr>
        <w:t xml:space="preserve"> can conclude that the robustness of the MSCNNAI and 3-branch MSCNN is a lot better than the simple 2-layer CNN. The robustness of the MSCNNAI and 3-branch MSCNN have no significant difference, and the accuracy of the MSCNNAI is slightly better than the 3-branch MSCNN and </w:t>
      </w:r>
      <w:r w:rsidR="00BD1827">
        <w:rPr>
          <w:rFonts w:ascii="Times New Roman Regular" w:hAnsi="Times New Roman Regular" w:cs="Times New Roman Regular"/>
        </w:rPr>
        <w:t>reaches</w:t>
      </w:r>
      <w:r>
        <w:rPr>
          <w:rFonts w:ascii="Times New Roman Regular" w:hAnsi="Times New Roman Regular" w:cs="Times New Roman Regular"/>
        </w:rPr>
        <w:t xml:space="preserve"> high accuracy faster. </w:t>
      </w:r>
    </w:p>
    <w:p w14:paraId="45FF09B6" w14:textId="77777777" w:rsidR="00A07C00" w:rsidRDefault="00A07C00">
      <w:pPr>
        <w:rPr>
          <w:rFonts w:ascii="Times New Roman Regular" w:hAnsi="Times New Roman Regular" w:cs="Times New Roman Regular"/>
        </w:rPr>
      </w:pPr>
    </w:p>
    <w:p w14:paraId="64245525" w14:textId="77777777" w:rsidR="00A07C00" w:rsidRDefault="00A07C00">
      <w:pPr>
        <w:rPr>
          <w:rFonts w:ascii="Times New Roman Regular" w:hAnsi="Times New Roman Regular" w:cs="Times New Roman Regular"/>
        </w:rPr>
      </w:pPr>
    </w:p>
    <w:p w14:paraId="60E357F6" w14:textId="091BBDC5" w:rsidR="00A07C00" w:rsidRPr="00400714" w:rsidRDefault="003968E6" w:rsidP="00400714">
      <w:pPr>
        <w:pStyle w:val="ListParagraph"/>
        <w:numPr>
          <w:ilvl w:val="0"/>
          <w:numId w:val="6"/>
        </w:numPr>
        <w:rPr>
          <w:rFonts w:ascii="Times New Roman Regular" w:hAnsi="Times New Roman Regular" w:cs="Times New Roman Regular"/>
        </w:rPr>
      </w:pPr>
      <w:r w:rsidRPr="00400714">
        <w:rPr>
          <w:rFonts w:ascii="Times New Roman Regular" w:hAnsi="Times New Roman Regular" w:cs="Times New Roman Regular"/>
          <w:b/>
          <w:bCs/>
        </w:rPr>
        <w:t xml:space="preserve"> Conclusion</w:t>
      </w:r>
    </w:p>
    <w:p w14:paraId="0CB26B50" w14:textId="057BE26F" w:rsidR="00A07C00" w:rsidRDefault="00000000">
      <w:pPr>
        <w:rPr>
          <w:rFonts w:ascii="Times New Roman Regular" w:hAnsi="Times New Roman Regular" w:cs="Times New Roman Regular"/>
        </w:rPr>
      </w:pPr>
      <w:r>
        <w:rPr>
          <w:rFonts w:ascii="Times New Roman Regular" w:hAnsi="Times New Roman Regular" w:cs="Times New Roman Regular"/>
        </w:rPr>
        <w:t xml:space="preserve">This paper focuses on the fault diagnosis task and </w:t>
      </w:r>
      <w:r w:rsidR="00BD1827">
        <w:rPr>
          <w:rFonts w:ascii="Times New Roman Regular" w:hAnsi="Times New Roman Regular" w:cs="Times New Roman Regular"/>
        </w:rPr>
        <w:t>proposes</w:t>
      </w:r>
      <w:r>
        <w:rPr>
          <w:rFonts w:ascii="Times New Roman Regular" w:hAnsi="Times New Roman Regular" w:cs="Times New Roman Regular"/>
        </w:rPr>
        <w:t xml:space="preserve"> a new method based on deep learning. In this work, we built and trained a new model with </w:t>
      </w:r>
      <w:r w:rsidR="00BD1827">
        <w:rPr>
          <w:rFonts w:ascii="Times New Roman Regular" w:hAnsi="Times New Roman Regular" w:cs="Times New Roman Regular"/>
        </w:rPr>
        <w:t xml:space="preserve">a </w:t>
      </w:r>
      <w:r>
        <w:rPr>
          <w:rFonts w:ascii="Times New Roman Regular" w:hAnsi="Times New Roman Regular" w:cs="Times New Roman Regular"/>
        </w:rPr>
        <w:t xml:space="preserve">new structure based on </w:t>
      </w:r>
      <w:r w:rsidR="00BD1827">
        <w:rPr>
          <w:rFonts w:ascii="Times New Roman Regular" w:hAnsi="Times New Roman Regular" w:cs="Times New Roman Regular" w:hint="eastAsia"/>
        </w:rPr>
        <w:t xml:space="preserve">the </w:t>
      </w:r>
      <w:r>
        <w:rPr>
          <w:rFonts w:ascii="Times New Roman Regular" w:hAnsi="Times New Roman Regular" w:cs="Times New Roman Regular"/>
        </w:rPr>
        <w:t>convolutional neural network. Building this method enable</w:t>
      </w:r>
      <w:r w:rsidR="00730716">
        <w:rPr>
          <w:rFonts w:ascii="Times New Roman Regular" w:hAnsi="Times New Roman Regular" w:cs="Times New Roman Regular" w:hint="eastAsia"/>
        </w:rPr>
        <w:t>s</w:t>
      </w:r>
      <w:r>
        <w:rPr>
          <w:rFonts w:ascii="Times New Roman Regular" w:hAnsi="Times New Roman Regular" w:cs="Times New Roman Regular"/>
        </w:rPr>
        <w:t xml:space="preserve"> us to do </w:t>
      </w:r>
      <w:r w:rsidR="00730716">
        <w:rPr>
          <w:rFonts w:ascii="Times New Roman Regular" w:hAnsi="Times New Roman Regular" w:cs="Times New Roman Regular"/>
        </w:rPr>
        <w:t>end-to-end</w:t>
      </w:r>
      <w:r>
        <w:rPr>
          <w:rFonts w:ascii="Times New Roman Regular" w:hAnsi="Times New Roman Regular" w:cs="Times New Roman Regular"/>
        </w:rPr>
        <w:t xml:space="preserve"> learning without </w:t>
      </w:r>
      <w:r w:rsidR="00730716">
        <w:rPr>
          <w:rFonts w:ascii="Times New Roman Regular" w:hAnsi="Times New Roman Regular" w:cs="Times New Roman Regular"/>
        </w:rPr>
        <w:t xml:space="preserve">a </w:t>
      </w:r>
      <w:r>
        <w:rPr>
          <w:rFonts w:ascii="Times New Roman Regular" w:hAnsi="Times New Roman Regular" w:cs="Times New Roman Regular"/>
        </w:rPr>
        <w:t xml:space="preserve">complex feature extraction process, and </w:t>
      </w:r>
      <w:r w:rsidR="00BD1827">
        <w:rPr>
          <w:rFonts w:ascii="Times New Roman Regular" w:hAnsi="Times New Roman Regular" w:cs="Times New Roman Regular"/>
        </w:rPr>
        <w:t>has</w:t>
      </w:r>
      <w:r>
        <w:rPr>
          <w:rFonts w:ascii="Times New Roman Regular" w:hAnsi="Times New Roman Regular" w:cs="Times New Roman Regular"/>
        </w:rPr>
        <w:t xml:space="preserve"> outstanding performance and accuracy as well. This model incorporates multi-scale feature learning capability compared to </w:t>
      </w:r>
      <w:r w:rsidR="00BD1827">
        <w:rPr>
          <w:rFonts w:ascii="Times New Roman Regular" w:hAnsi="Times New Roman Regular" w:cs="Times New Roman Regular"/>
        </w:rPr>
        <w:t xml:space="preserve">a </w:t>
      </w:r>
      <w:r>
        <w:rPr>
          <w:rFonts w:ascii="Times New Roman Regular" w:hAnsi="Times New Roman Regular" w:cs="Times New Roman Regular"/>
        </w:rPr>
        <w:t>simple CNN structure and enhances the multi-scale interaction capability by adding a concatenation process between the hidden layers. This operation not only increases the accuracy and generalization capability of the model significantly</w:t>
      </w:r>
      <w:r w:rsidR="00666237">
        <w:rPr>
          <w:rFonts w:ascii="Times New Roman Regular" w:hAnsi="Times New Roman Regular" w:cs="Times New Roman Regular" w:hint="eastAsia"/>
        </w:rPr>
        <w:t xml:space="preserve"> </w:t>
      </w:r>
      <w:r>
        <w:rPr>
          <w:rFonts w:ascii="Times New Roman Regular" w:hAnsi="Times New Roman Regular" w:cs="Times New Roman Regular"/>
        </w:rPr>
        <w:t xml:space="preserve">but also reduces the training cost compared to a </w:t>
      </w:r>
      <w:r w:rsidRPr="00BA61A6">
        <w:rPr>
          <w:rFonts w:ascii="Times New Roman Regular" w:hAnsi="Times New Roman Regular" w:cs="Times New Roman Regular"/>
          <w:highlight w:val="yellow"/>
          <w:rPrChange w:id="110" w:author="Charlie X" w:date="2024-08-22T15:43:00Z" w16du:dateUtc="2024-08-22T07:43:00Z">
            <w:rPr>
              <w:rFonts w:ascii="Times New Roman Regular" w:hAnsi="Times New Roman Regular" w:cs="Times New Roman Regular"/>
            </w:rPr>
          </w:rPrChange>
        </w:rPr>
        <w:t>Multi-Scale</w:t>
      </w:r>
      <w:r>
        <w:rPr>
          <w:rFonts w:ascii="Times New Roman Regular" w:hAnsi="Times New Roman Regular" w:cs="Times New Roman Regular"/>
        </w:rPr>
        <w:t xml:space="preserve"> CNN method which ha</w:t>
      </w:r>
      <w:r w:rsidR="007B227E">
        <w:rPr>
          <w:rFonts w:ascii="Times New Roman Regular" w:hAnsi="Times New Roman Regular" w:cs="Times New Roman Regular" w:hint="eastAsia"/>
        </w:rPr>
        <w:t>s</w:t>
      </w:r>
      <w:r>
        <w:rPr>
          <w:rFonts w:ascii="Times New Roman Regular" w:hAnsi="Times New Roman Regular" w:cs="Times New Roman Regular"/>
        </w:rPr>
        <w:t xml:space="preserve"> 3 individual branches. The proposed method achieved high accuracy with </w:t>
      </w:r>
      <w:r w:rsidR="00BD1827">
        <w:rPr>
          <w:rFonts w:ascii="Times New Roman Regular" w:hAnsi="Times New Roman Regular" w:cs="Times New Roman Regular"/>
        </w:rPr>
        <w:t xml:space="preserve">a </w:t>
      </w:r>
      <w:r>
        <w:rPr>
          <w:rFonts w:ascii="Times New Roman Regular" w:hAnsi="Times New Roman Regular" w:cs="Times New Roman Regular"/>
        </w:rPr>
        <w:t>relatively small scale, which means this model has strong generalization capability, enabling it to fit different kinds of datasets in different industrial situations. In future work, we might combine the multi-branch training process and the interaction process and build a larger model to fit in more complicated datasets and further improve its performance.</w:t>
      </w:r>
    </w:p>
    <w:p w14:paraId="33CB819A" w14:textId="77777777" w:rsidR="00A07C00" w:rsidRDefault="00A07C00">
      <w:pPr>
        <w:rPr>
          <w:rFonts w:ascii="Times New Roman Regular" w:hAnsi="Times New Roman Regular" w:cs="Times New Roman Regular"/>
        </w:rPr>
      </w:pPr>
    </w:p>
    <w:p w14:paraId="2137CADD" w14:textId="77777777" w:rsidR="00A07C00" w:rsidRDefault="00A07C00">
      <w:pPr>
        <w:rPr>
          <w:rFonts w:ascii="Times New Roman Regular" w:hAnsi="Times New Roman Regular" w:cs="Times New Roman Regular"/>
        </w:rPr>
      </w:pPr>
    </w:p>
    <w:p w14:paraId="746E328F" w14:textId="77777777" w:rsidR="00A07C00" w:rsidRDefault="00A07C00">
      <w:pPr>
        <w:rPr>
          <w:rFonts w:ascii="Times New Roman Regular" w:hAnsi="Times New Roman Regular" w:cs="Times New Roman Regular"/>
        </w:rPr>
      </w:pPr>
    </w:p>
    <w:p w14:paraId="42969395" w14:textId="77777777" w:rsidR="00A07C00" w:rsidRDefault="00A07C00">
      <w:pPr>
        <w:rPr>
          <w:rFonts w:ascii="Times New Roman Regular" w:hAnsi="Times New Roman Regular" w:cs="Times New Roman Regular"/>
        </w:rPr>
      </w:pPr>
    </w:p>
    <w:p w14:paraId="25A889E1" w14:textId="77777777" w:rsidR="00A07C00" w:rsidRDefault="00000000">
      <w:pPr>
        <w:rPr>
          <w:rFonts w:ascii="Times New Roman Regular" w:hAnsi="Times New Roman Regular" w:cs="Times New Roman Regular"/>
          <w:b/>
          <w:bCs/>
        </w:rPr>
      </w:pPr>
      <w:commentRangeStart w:id="111"/>
      <w:r>
        <w:rPr>
          <w:rFonts w:ascii="Times New Roman Regular" w:hAnsi="Times New Roman Regular" w:cs="Times New Roman Regular"/>
          <w:b/>
          <w:bCs/>
        </w:rPr>
        <w:t>Reference</w:t>
      </w:r>
      <w:commentRangeEnd w:id="111"/>
      <w:r w:rsidR="00A8788C">
        <w:rPr>
          <w:rStyle w:val="CommentReference"/>
        </w:rPr>
        <w:commentReference w:id="111"/>
      </w:r>
    </w:p>
    <w:p w14:paraId="4DBE52E8" w14:textId="77777777" w:rsidR="00A07C00" w:rsidRDefault="00000000">
      <w:pPr>
        <w:rPr>
          <w:rFonts w:ascii="Times New Roman Regular" w:hAnsi="Times New Roman Regular" w:cs="Times New Roman Regular"/>
        </w:rPr>
      </w:pPr>
      <w:r>
        <w:rPr>
          <w:rFonts w:ascii="Times New Roman Regular" w:hAnsi="Times New Roman Regular" w:cs="Times New Roman Regular"/>
        </w:rPr>
        <w:t>[1]</w:t>
      </w:r>
      <w:r>
        <w:rPr>
          <w:rFonts w:ascii="Times New Roman Regular" w:hAnsi="Times New Roman Regular" w:cs="Times New Roman Regular"/>
          <w:color w:val="222222"/>
          <w:sz w:val="20"/>
          <w:szCs w:val="20"/>
          <w:shd w:val="clear" w:color="auto" w:fill="FFFFFF"/>
        </w:rPr>
        <w:t xml:space="preserve"> Li D, Wang Y, Wang J, et al. Recent advances in sensor fault diagnosis: A review[J]. Sensors and Actuators A: Physical, 2020, 309: 111990.</w:t>
      </w:r>
    </w:p>
    <w:p w14:paraId="197F63C7" w14:textId="77777777" w:rsidR="00A07C00" w:rsidRDefault="00000000">
      <w:pPr>
        <w:rPr>
          <w:rFonts w:ascii="Times New Roman Regular" w:hAnsi="Times New Roman Regular" w:cs="Times New Roman Regular"/>
        </w:rPr>
      </w:pPr>
      <w:r>
        <w:rPr>
          <w:rFonts w:ascii="Times New Roman Regular" w:hAnsi="Times New Roman Regular" w:cs="Times New Roman Regular"/>
        </w:rPr>
        <w:t>[2]</w:t>
      </w:r>
      <w:r>
        <w:rPr>
          <w:rFonts w:ascii="Times New Roman Regular" w:hAnsi="Times New Roman Regular" w:cs="Times New Roman Regular"/>
          <w:color w:val="222222"/>
          <w:sz w:val="20"/>
          <w:szCs w:val="20"/>
          <w:shd w:val="clear" w:color="auto" w:fill="FFFFFF"/>
        </w:rPr>
        <w:t xml:space="preserve"> Gao Z, Ding S X, </w:t>
      </w:r>
      <w:proofErr w:type="spellStart"/>
      <w:r>
        <w:rPr>
          <w:rFonts w:ascii="Times New Roman Regular" w:hAnsi="Times New Roman Regular" w:cs="Times New Roman Regular"/>
          <w:color w:val="222222"/>
          <w:sz w:val="20"/>
          <w:szCs w:val="20"/>
          <w:shd w:val="clear" w:color="auto" w:fill="FFFFFF"/>
        </w:rPr>
        <w:t>Cecati</w:t>
      </w:r>
      <w:proofErr w:type="spellEnd"/>
      <w:r>
        <w:rPr>
          <w:rFonts w:ascii="Times New Roman Regular" w:hAnsi="Times New Roman Regular" w:cs="Times New Roman Regular"/>
          <w:color w:val="222222"/>
          <w:sz w:val="20"/>
          <w:szCs w:val="20"/>
          <w:shd w:val="clear" w:color="auto" w:fill="FFFFFF"/>
        </w:rPr>
        <w:t xml:space="preserve"> C. Real-time fault diagnosis and fault-tolerant control[J]. IEEE Transactions </w:t>
      </w:r>
      <w:r>
        <w:rPr>
          <w:rFonts w:ascii="Times New Roman Regular" w:hAnsi="Times New Roman Regular" w:cs="Times New Roman Regular"/>
          <w:color w:val="222222"/>
          <w:sz w:val="20"/>
          <w:szCs w:val="20"/>
          <w:shd w:val="clear" w:color="auto" w:fill="FFFFFF"/>
        </w:rPr>
        <w:lastRenderedPageBreak/>
        <w:t>on industrial Electronics, 2015, 62(6): 3752-3756.</w:t>
      </w:r>
    </w:p>
    <w:p w14:paraId="4723866F" w14:textId="77777777" w:rsidR="00A07C00" w:rsidRDefault="00000000">
      <w:pPr>
        <w:rPr>
          <w:rFonts w:ascii="Times New Roman Regular" w:hAnsi="Times New Roman Regular" w:cs="Times New Roman Regular"/>
        </w:rPr>
      </w:pPr>
      <w:r>
        <w:rPr>
          <w:rFonts w:ascii="Times New Roman Regular" w:hAnsi="Times New Roman Regular" w:cs="Times New Roman Regular"/>
          <w:color w:val="222222"/>
          <w:sz w:val="20"/>
          <w:szCs w:val="20"/>
          <w:shd w:val="clear" w:color="auto" w:fill="FFFFFF"/>
        </w:rPr>
        <w:t>[</w:t>
      </w:r>
      <w:proofErr w:type="gramStart"/>
      <w:r>
        <w:rPr>
          <w:rFonts w:ascii="Times New Roman Regular" w:hAnsi="Times New Roman Regular" w:cs="Times New Roman Regular"/>
          <w:color w:val="222222"/>
          <w:sz w:val="20"/>
          <w:szCs w:val="20"/>
          <w:shd w:val="clear" w:color="auto" w:fill="FFFFFF"/>
        </w:rPr>
        <w:t>3]Chen</w:t>
      </w:r>
      <w:proofErr w:type="gramEnd"/>
      <w:r>
        <w:rPr>
          <w:rFonts w:ascii="Times New Roman Regular" w:hAnsi="Times New Roman Regular" w:cs="Times New Roman Regular"/>
          <w:color w:val="222222"/>
          <w:sz w:val="20"/>
          <w:szCs w:val="20"/>
          <w:shd w:val="clear" w:color="auto" w:fill="FFFFFF"/>
        </w:rPr>
        <w:t xml:space="preserve"> H, Jiang B, Ding S X, et al. Data-driven fault diagnosis for traction systems in high-speed trains: A survey, challenges, and perspectives[J]. IEEE Transactions on Intelligent Transportation Systems, 2020, 23(3): 1700-1716.</w:t>
      </w:r>
    </w:p>
    <w:p w14:paraId="38E9328E" w14:textId="77777777" w:rsidR="00A07C00" w:rsidRDefault="00000000">
      <w:pPr>
        <w:rPr>
          <w:rFonts w:ascii="Times New Roman Regular" w:hAnsi="Times New Roman Regular" w:cs="Times New Roman Regular"/>
        </w:rPr>
      </w:pPr>
      <w:r>
        <w:rPr>
          <w:rFonts w:ascii="Times New Roman Regular" w:hAnsi="Times New Roman Regular" w:cs="Times New Roman Regular"/>
        </w:rPr>
        <w:t>[4]</w:t>
      </w:r>
      <w:r>
        <w:rPr>
          <w:rFonts w:ascii="Times New Roman Regular" w:hAnsi="Times New Roman Regular" w:cs="Times New Roman Regular"/>
          <w:color w:val="222222"/>
          <w:sz w:val="20"/>
          <w:szCs w:val="20"/>
          <w:shd w:val="clear" w:color="auto" w:fill="FFFFFF"/>
        </w:rPr>
        <w:t xml:space="preserve"> Gonzalez-Jimenez D, Del-Olmo J, Poza J, et al. Data-driven fault diagnosis for electric drives: A review[J]. Sensors, 2021, 21(12): 4024.</w:t>
      </w:r>
    </w:p>
    <w:p w14:paraId="65455071" w14:textId="77777777" w:rsidR="00A07C00" w:rsidRDefault="00000000">
      <w:pPr>
        <w:rPr>
          <w:rFonts w:ascii="Times New Roman Regular" w:hAnsi="Times New Roman Regular" w:cs="Times New Roman Regular"/>
        </w:rPr>
      </w:pPr>
      <w:r>
        <w:rPr>
          <w:rFonts w:ascii="Times New Roman Regular" w:hAnsi="Times New Roman Regular" w:cs="Times New Roman Regular"/>
        </w:rPr>
        <w:t>[5]</w:t>
      </w:r>
      <w:r>
        <w:rPr>
          <w:rFonts w:ascii="Times New Roman Regular" w:hAnsi="Times New Roman Regular" w:cs="Times New Roman Regular"/>
          <w:color w:val="222222"/>
          <w:sz w:val="20"/>
          <w:szCs w:val="20"/>
          <w:shd w:val="clear" w:color="auto" w:fill="FFFFFF"/>
        </w:rPr>
        <w:t xml:space="preserve"> Cen J, Yang Z, Liu X, et al. A review of data-driven machinery fault diagnosis using machine learning algorithms[J]. Journal of Vibration Engineering &amp; Technologies, 2022, 10(7): 2481-2507.</w:t>
      </w:r>
    </w:p>
    <w:p w14:paraId="2F2BFD9B" w14:textId="77777777" w:rsidR="00A07C00" w:rsidRDefault="00000000">
      <w:pPr>
        <w:rPr>
          <w:rFonts w:ascii="Times New Roman Regular" w:hAnsi="Times New Roman Regular" w:cs="Times New Roman Regular"/>
          <w:color w:val="222222"/>
          <w:sz w:val="20"/>
          <w:szCs w:val="20"/>
          <w:shd w:val="clear" w:color="auto" w:fill="FFFFFF"/>
        </w:rPr>
      </w:pPr>
      <w:r>
        <w:rPr>
          <w:rFonts w:ascii="Times New Roman Regular" w:hAnsi="Times New Roman Regular" w:cs="Times New Roman Regular"/>
        </w:rPr>
        <w:t>[6]</w:t>
      </w:r>
      <w:r>
        <w:rPr>
          <w:rFonts w:ascii="Times New Roman Regular" w:hAnsi="Times New Roman Regular" w:cs="Times New Roman Regular"/>
          <w:color w:val="222222"/>
          <w:sz w:val="20"/>
          <w:szCs w:val="20"/>
          <w:shd w:val="clear" w:color="auto" w:fill="FFFFFF"/>
        </w:rPr>
        <w:t xml:space="preserve"> Chandra M A, Bedi S </w:t>
      </w:r>
      <w:proofErr w:type="spellStart"/>
      <w:r>
        <w:rPr>
          <w:rFonts w:ascii="Times New Roman Regular" w:hAnsi="Times New Roman Regular" w:cs="Times New Roman Regular"/>
          <w:color w:val="222222"/>
          <w:sz w:val="20"/>
          <w:szCs w:val="20"/>
          <w:shd w:val="clear" w:color="auto" w:fill="FFFFFF"/>
        </w:rPr>
        <w:t>S</w:t>
      </w:r>
      <w:proofErr w:type="spellEnd"/>
      <w:r>
        <w:rPr>
          <w:rFonts w:ascii="Times New Roman Regular" w:hAnsi="Times New Roman Regular" w:cs="Times New Roman Regular"/>
          <w:color w:val="222222"/>
          <w:sz w:val="20"/>
          <w:szCs w:val="20"/>
          <w:shd w:val="clear" w:color="auto" w:fill="FFFFFF"/>
        </w:rPr>
        <w:t>. Survey on SVM and their application in image classification[J]. International Journal of Information Technology, 2021, 13(5): 1-11.</w:t>
      </w:r>
    </w:p>
    <w:p w14:paraId="45ACF521" w14:textId="77777777" w:rsidR="00A07C00" w:rsidRDefault="00000000">
      <w:pPr>
        <w:rPr>
          <w:rFonts w:ascii="Times New Roman Regular" w:hAnsi="Times New Roman Regular" w:cs="Times New Roman Regular"/>
        </w:rPr>
      </w:pPr>
      <w:r>
        <w:rPr>
          <w:rFonts w:ascii="Times New Roman Regular" w:hAnsi="Times New Roman Regular" w:cs="Times New Roman Regular"/>
          <w:color w:val="222222"/>
          <w:sz w:val="20"/>
          <w:szCs w:val="20"/>
          <w:shd w:val="clear" w:color="auto" w:fill="FFFFFF"/>
        </w:rPr>
        <w:t>[</w:t>
      </w:r>
      <w:proofErr w:type="gramStart"/>
      <w:r>
        <w:rPr>
          <w:rFonts w:ascii="Times New Roman Regular" w:hAnsi="Times New Roman Regular" w:cs="Times New Roman Regular"/>
          <w:color w:val="222222"/>
          <w:sz w:val="20"/>
          <w:szCs w:val="20"/>
          <w:shd w:val="clear" w:color="auto" w:fill="FFFFFF"/>
        </w:rPr>
        <w:t>7]Abdullah</w:t>
      </w:r>
      <w:proofErr w:type="gramEnd"/>
      <w:r>
        <w:rPr>
          <w:rFonts w:ascii="Times New Roman Regular" w:hAnsi="Times New Roman Regular" w:cs="Times New Roman Regular"/>
          <w:color w:val="222222"/>
          <w:sz w:val="20"/>
          <w:szCs w:val="20"/>
          <w:shd w:val="clear" w:color="auto" w:fill="FFFFFF"/>
        </w:rPr>
        <w:t xml:space="preserve"> D M, Abdulazeez A M. Machine learning applications based on SVM classification a review[J]. </w:t>
      </w:r>
      <w:proofErr w:type="spellStart"/>
      <w:r>
        <w:rPr>
          <w:rFonts w:ascii="Times New Roman Regular" w:hAnsi="Times New Roman Regular" w:cs="Times New Roman Regular"/>
          <w:color w:val="222222"/>
          <w:sz w:val="20"/>
          <w:szCs w:val="20"/>
          <w:shd w:val="clear" w:color="auto" w:fill="FFFFFF"/>
        </w:rPr>
        <w:t>Qubahan</w:t>
      </w:r>
      <w:proofErr w:type="spellEnd"/>
      <w:r>
        <w:rPr>
          <w:rFonts w:ascii="Times New Roman Regular" w:hAnsi="Times New Roman Regular" w:cs="Times New Roman Regular"/>
          <w:color w:val="222222"/>
          <w:sz w:val="20"/>
          <w:szCs w:val="20"/>
          <w:shd w:val="clear" w:color="auto" w:fill="FFFFFF"/>
        </w:rPr>
        <w:t xml:space="preserve"> Academic Journal, 2021, 1(2): 81-90.</w:t>
      </w:r>
    </w:p>
    <w:p w14:paraId="1744DA51" w14:textId="77777777" w:rsidR="00A07C00" w:rsidRDefault="00000000">
      <w:pPr>
        <w:rPr>
          <w:rFonts w:ascii="Times New Roman Regular" w:hAnsi="Times New Roman Regular" w:cs="Times New Roman Regular"/>
        </w:rPr>
      </w:pPr>
      <w:r>
        <w:rPr>
          <w:rFonts w:ascii="Times New Roman Regular" w:hAnsi="Times New Roman Regular" w:cs="Times New Roman Regular"/>
        </w:rPr>
        <w:t>[8]</w:t>
      </w:r>
      <w:r>
        <w:rPr>
          <w:rFonts w:ascii="Times New Roman Regular" w:hAnsi="Times New Roman Regular" w:cs="Times New Roman Regular"/>
          <w:color w:val="222222"/>
          <w:sz w:val="20"/>
          <w:szCs w:val="20"/>
          <w:shd w:val="clear" w:color="auto" w:fill="FFFFFF"/>
        </w:rPr>
        <w:t xml:space="preserve"> </w:t>
      </w:r>
      <w:proofErr w:type="spellStart"/>
      <w:r>
        <w:rPr>
          <w:rFonts w:ascii="Times New Roman Regular" w:hAnsi="Times New Roman Regular" w:cs="Times New Roman Regular"/>
          <w:color w:val="222222"/>
          <w:sz w:val="20"/>
          <w:szCs w:val="20"/>
          <w:shd w:val="clear" w:color="auto" w:fill="FFFFFF"/>
        </w:rPr>
        <w:t>Tuerxun</w:t>
      </w:r>
      <w:proofErr w:type="spellEnd"/>
      <w:r>
        <w:rPr>
          <w:rFonts w:ascii="Times New Roman Regular" w:hAnsi="Times New Roman Regular" w:cs="Times New Roman Regular"/>
          <w:color w:val="222222"/>
          <w:sz w:val="20"/>
          <w:szCs w:val="20"/>
          <w:shd w:val="clear" w:color="auto" w:fill="FFFFFF"/>
        </w:rPr>
        <w:t xml:space="preserve"> W, Chang X, Hongyu G, et al. Fault diagnosis of wind turbines based on a support vector machine optimized by the sparrow search algorithm[J]. IEEE Access, 2021, 9: 69307-69315.</w:t>
      </w:r>
    </w:p>
    <w:p w14:paraId="47781B69" w14:textId="77777777" w:rsidR="00A07C00" w:rsidRDefault="00000000">
      <w:pPr>
        <w:rPr>
          <w:rFonts w:ascii="Times New Roman Regular" w:hAnsi="Times New Roman Regular" w:cs="Times New Roman Regular"/>
        </w:rPr>
      </w:pPr>
      <w:r>
        <w:rPr>
          <w:rFonts w:ascii="Times New Roman Regular" w:hAnsi="Times New Roman Regular" w:cs="Times New Roman Regular"/>
        </w:rPr>
        <w:t>[9]</w:t>
      </w:r>
      <w:r>
        <w:rPr>
          <w:rFonts w:ascii="Times New Roman Regular" w:hAnsi="Times New Roman Regular" w:cs="Times New Roman Regular"/>
          <w:color w:val="222222"/>
          <w:sz w:val="20"/>
          <w:szCs w:val="20"/>
          <w:shd w:val="clear" w:color="auto" w:fill="FFFFFF"/>
        </w:rPr>
        <w:t xml:space="preserve"> Wang M, Chen Y, Zhang X, et al. Roller bearing fault diagnosis based on integrated fault feature and SVM[J]. Journal of Vibration Engineering &amp; Technologies, 2021: 1-10.</w:t>
      </w:r>
    </w:p>
    <w:p w14:paraId="65C057A5" w14:textId="77777777" w:rsidR="00A07C00" w:rsidRDefault="00000000">
      <w:pPr>
        <w:rPr>
          <w:rFonts w:ascii="Times New Roman Regular" w:hAnsi="Times New Roman Regular" w:cs="Times New Roman Regular"/>
          <w:color w:val="222222"/>
          <w:sz w:val="20"/>
          <w:szCs w:val="20"/>
          <w:shd w:val="clear" w:color="auto" w:fill="FFFFFF"/>
        </w:rPr>
      </w:pPr>
      <w:r>
        <w:rPr>
          <w:rFonts w:ascii="Times New Roman Regular" w:hAnsi="Times New Roman Regular" w:cs="Times New Roman Regular"/>
        </w:rPr>
        <w:t>[10]</w:t>
      </w:r>
      <w:r>
        <w:rPr>
          <w:rFonts w:ascii="Times New Roman Regular" w:hAnsi="Times New Roman Regular" w:cs="Times New Roman Regular"/>
          <w:color w:val="222222"/>
          <w:sz w:val="20"/>
          <w:szCs w:val="20"/>
          <w:shd w:val="clear" w:color="auto" w:fill="FFFFFF"/>
        </w:rPr>
        <w:t xml:space="preserve"> Cao Y, Ji Y, Sun Y, et al. The fault diagnosis of a switch machine based on deep random forest fusion[J]. IEEE Intelligent Transportation Systems Magazine, 2022, 15(1): 437-452.</w:t>
      </w:r>
    </w:p>
    <w:p w14:paraId="1EEF403E" w14:textId="77777777" w:rsidR="00A07C00" w:rsidRDefault="00000000">
      <w:pPr>
        <w:rPr>
          <w:rFonts w:ascii="Times New Roman Regular" w:hAnsi="Times New Roman Regular" w:cs="Times New Roman Regular"/>
          <w:color w:val="222222"/>
          <w:sz w:val="20"/>
          <w:szCs w:val="20"/>
          <w:shd w:val="clear" w:color="auto" w:fill="FFFFFF"/>
        </w:rPr>
      </w:pPr>
      <w:r>
        <w:rPr>
          <w:rFonts w:ascii="Times New Roman Regular" w:hAnsi="Times New Roman Regular" w:cs="Times New Roman Regular"/>
          <w:color w:val="222222"/>
          <w:sz w:val="20"/>
          <w:szCs w:val="20"/>
          <w:shd w:val="clear" w:color="auto" w:fill="FFFFFF"/>
        </w:rPr>
        <w:t xml:space="preserve">[11] Wan L, Gong K, Zhang G, et al. An efficient rolling bearing fault diagnosis method based on spark and improved random forest algorithm[J]. </w:t>
      </w:r>
      <w:proofErr w:type="spellStart"/>
      <w:r>
        <w:rPr>
          <w:rFonts w:ascii="Times New Roman Regular" w:hAnsi="Times New Roman Regular" w:cs="Times New Roman Regular"/>
          <w:color w:val="222222"/>
          <w:sz w:val="20"/>
          <w:szCs w:val="20"/>
          <w:shd w:val="clear" w:color="auto" w:fill="FFFFFF"/>
        </w:rPr>
        <w:t>Ieee</w:t>
      </w:r>
      <w:proofErr w:type="spellEnd"/>
      <w:r>
        <w:rPr>
          <w:rFonts w:ascii="Times New Roman Regular" w:hAnsi="Times New Roman Regular" w:cs="Times New Roman Regular"/>
          <w:color w:val="222222"/>
          <w:sz w:val="20"/>
          <w:szCs w:val="20"/>
          <w:shd w:val="clear" w:color="auto" w:fill="FFFFFF"/>
        </w:rPr>
        <w:t xml:space="preserve"> Access, 2021, 9: 37866-37882.</w:t>
      </w:r>
    </w:p>
    <w:p w14:paraId="5B804232" w14:textId="77777777" w:rsidR="00A07C00" w:rsidRDefault="00000000">
      <w:pPr>
        <w:rPr>
          <w:rFonts w:ascii="Times New Roman Regular" w:hAnsi="Times New Roman Regular" w:cs="Times New Roman Regular"/>
          <w:color w:val="222222"/>
          <w:sz w:val="20"/>
          <w:szCs w:val="20"/>
          <w:shd w:val="clear" w:color="auto" w:fill="FFFFFF"/>
        </w:rPr>
      </w:pPr>
      <w:r>
        <w:rPr>
          <w:rFonts w:ascii="Times New Roman Regular" w:hAnsi="Times New Roman Regular" w:cs="Times New Roman Regular"/>
          <w:color w:val="222222"/>
          <w:sz w:val="20"/>
          <w:szCs w:val="20"/>
          <w:shd w:val="clear" w:color="auto" w:fill="FFFFFF"/>
        </w:rPr>
        <w:t>[12] Xiong R, Sun W, Yu Q, et al. Research progress, challenges and prospects of fault diagnosis on battery system of electric vehicles[J]. Applied Energy, 2020, 279: 115855.</w:t>
      </w:r>
    </w:p>
    <w:p w14:paraId="6278506E" w14:textId="77777777" w:rsidR="00A07C00" w:rsidRDefault="00000000">
      <w:pPr>
        <w:rPr>
          <w:rFonts w:ascii="Times New Roman Regular" w:hAnsi="Times New Roman Regular" w:cs="Times New Roman Regular"/>
          <w:color w:val="222222"/>
          <w:sz w:val="20"/>
          <w:szCs w:val="20"/>
          <w:shd w:val="clear" w:color="auto" w:fill="FFFFFF"/>
        </w:rPr>
      </w:pPr>
      <w:r>
        <w:rPr>
          <w:rFonts w:ascii="Times New Roman Regular" w:hAnsi="Times New Roman Regular" w:cs="Times New Roman Regular"/>
          <w:color w:val="222222"/>
          <w:sz w:val="20"/>
          <w:szCs w:val="20"/>
          <w:shd w:val="clear" w:color="auto" w:fill="FFFFFF"/>
        </w:rPr>
        <w:t>[13] Zhu Z, Lei Y, Qi G, et al. A review of the application of deep learning in intelligent fault diagnosis of rotating machinery[J]. Measurement, 2023, 206: 112346.</w:t>
      </w:r>
    </w:p>
    <w:p w14:paraId="3CB264C0" w14:textId="77777777" w:rsidR="00A07C00" w:rsidRDefault="00000000">
      <w:pPr>
        <w:rPr>
          <w:rFonts w:ascii="Times New Roman Regular" w:hAnsi="Times New Roman Regular" w:cs="Times New Roman Regular"/>
          <w:color w:val="222222"/>
          <w:sz w:val="20"/>
          <w:szCs w:val="20"/>
          <w:shd w:val="clear" w:color="auto" w:fill="FFFFFF"/>
        </w:rPr>
      </w:pPr>
      <w:r>
        <w:rPr>
          <w:rFonts w:ascii="Times New Roman Regular" w:hAnsi="Times New Roman Regular" w:cs="Times New Roman Regular"/>
          <w:color w:val="222222"/>
          <w:sz w:val="20"/>
          <w:szCs w:val="20"/>
          <w:shd w:val="clear" w:color="auto" w:fill="FFFFFF"/>
        </w:rPr>
        <w:t>[14] Surendran R, Khalaf O I, Tavera Romero C A. Deep learning based intelligent industrial fault diagnosis model[J]. Computers, Materials &amp; Continua, 2022, 70(3).</w:t>
      </w:r>
    </w:p>
    <w:p w14:paraId="22CFFCF5" w14:textId="77777777" w:rsidR="00A07C00" w:rsidRDefault="00000000">
      <w:pPr>
        <w:rPr>
          <w:rFonts w:ascii="Times New Roman Regular" w:hAnsi="Times New Roman Regular" w:cs="Times New Roman Regular"/>
          <w:color w:val="222222"/>
          <w:sz w:val="20"/>
          <w:szCs w:val="20"/>
          <w:shd w:val="clear" w:color="auto" w:fill="FFFFFF"/>
        </w:rPr>
      </w:pPr>
      <w:r>
        <w:rPr>
          <w:rFonts w:ascii="Times New Roman Regular" w:hAnsi="Times New Roman Regular" w:cs="Times New Roman Regular"/>
          <w:color w:val="222222"/>
          <w:sz w:val="20"/>
          <w:szCs w:val="20"/>
          <w:shd w:val="clear" w:color="auto" w:fill="FFFFFF"/>
        </w:rPr>
        <w:t>[15] Pinaya W H L, Vieira S, Garcia-Dias R, et al. Autoencoders[M]//Machine learning. Academic Press, 2020: 193-208.</w:t>
      </w:r>
    </w:p>
    <w:p w14:paraId="2028095D" w14:textId="77777777" w:rsidR="00A07C00" w:rsidRDefault="00000000">
      <w:pPr>
        <w:rPr>
          <w:rFonts w:ascii="Times New Roman Regular" w:hAnsi="Times New Roman Regular" w:cs="Times New Roman Regular"/>
          <w:color w:val="222222"/>
          <w:sz w:val="20"/>
          <w:szCs w:val="20"/>
          <w:shd w:val="clear" w:color="auto" w:fill="FFFFFF"/>
        </w:rPr>
      </w:pPr>
      <w:r>
        <w:rPr>
          <w:rFonts w:ascii="Times New Roman Regular" w:hAnsi="Times New Roman Regular" w:cs="Times New Roman Regular"/>
          <w:color w:val="222222"/>
          <w:sz w:val="20"/>
          <w:szCs w:val="20"/>
          <w:shd w:val="clear" w:color="auto" w:fill="FFFFFF"/>
        </w:rPr>
        <w:t>[16] Yang Z, Xu B, Luo W, et al. Autoencoder-based representation learning and its application in intelligent fault diagnosis: A review[J]. Measurement, 2022, 189: 110460.</w:t>
      </w:r>
    </w:p>
    <w:p w14:paraId="3AFBFDC4" w14:textId="77777777" w:rsidR="00A07C00" w:rsidRDefault="00000000">
      <w:pPr>
        <w:rPr>
          <w:rFonts w:ascii="Times New Roman Regular" w:hAnsi="Times New Roman Regular" w:cs="Times New Roman Regular"/>
          <w:color w:val="222222"/>
          <w:sz w:val="20"/>
          <w:szCs w:val="20"/>
          <w:shd w:val="clear" w:color="auto" w:fill="FFFFFF"/>
        </w:rPr>
      </w:pPr>
      <w:r>
        <w:rPr>
          <w:rFonts w:ascii="Times New Roman Regular" w:hAnsi="Times New Roman Regular" w:cs="Times New Roman Regular"/>
          <w:color w:val="222222"/>
          <w:sz w:val="20"/>
          <w:szCs w:val="20"/>
          <w:shd w:val="clear" w:color="auto" w:fill="FFFFFF"/>
        </w:rPr>
        <w:t>[17] Wu X, Zhang Y, Cheng C, et al. A hybrid classification autoencoder for semi-supervised fault diagnosis in rotating machinery[J]. Mechanical Systems and Signal Processing, 2021, 149: 107327.</w:t>
      </w:r>
    </w:p>
    <w:p w14:paraId="70431EE4" w14:textId="77777777" w:rsidR="00A07C00" w:rsidRDefault="00000000">
      <w:pPr>
        <w:rPr>
          <w:rFonts w:ascii="Times New Roman Regular" w:hAnsi="Times New Roman Regular" w:cs="Times New Roman Regular"/>
          <w:color w:val="222222"/>
          <w:sz w:val="20"/>
          <w:szCs w:val="20"/>
          <w:shd w:val="clear" w:color="auto" w:fill="FFFFFF"/>
        </w:rPr>
      </w:pPr>
      <w:r>
        <w:rPr>
          <w:rFonts w:ascii="Times New Roman Regular" w:hAnsi="Times New Roman Regular" w:cs="Times New Roman Regular"/>
          <w:color w:val="222222"/>
          <w:sz w:val="20"/>
          <w:szCs w:val="20"/>
          <w:shd w:val="clear" w:color="auto" w:fill="FFFFFF"/>
        </w:rPr>
        <w:t>[18] Bhatt D, Patel C, Talsania H, et al. CNN variants for computer vision: History, architecture, application, challenges and future scope[J]. Electronics, 2021, 10(20): 2470.</w:t>
      </w:r>
    </w:p>
    <w:p w14:paraId="5A051719" w14:textId="77777777" w:rsidR="00A07C00" w:rsidRDefault="00000000">
      <w:pPr>
        <w:rPr>
          <w:rFonts w:ascii="Times New Roman Regular" w:hAnsi="Times New Roman Regular" w:cs="Times New Roman Regular"/>
          <w:color w:val="222222"/>
          <w:sz w:val="20"/>
          <w:szCs w:val="20"/>
          <w:shd w:val="clear" w:color="auto" w:fill="FFFFFF"/>
        </w:rPr>
      </w:pPr>
      <w:r>
        <w:rPr>
          <w:rFonts w:ascii="Times New Roman Regular" w:hAnsi="Times New Roman Regular" w:cs="Times New Roman Regular"/>
          <w:color w:val="222222"/>
          <w:sz w:val="20"/>
          <w:szCs w:val="20"/>
          <w:shd w:val="clear" w:color="auto" w:fill="FFFFFF"/>
        </w:rPr>
        <w:t>[19] Ruan D, Wang J, Yan J, et al. CNN parameter design based on fault signal analysis and its application in bearing fault diagnosis[J]. Advanced Engineering Informatics, 2023, 55: 101877.</w:t>
      </w:r>
    </w:p>
    <w:p w14:paraId="1054071B" w14:textId="77777777" w:rsidR="00A07C00" w:rsidRDefault="00000000">
      <w:pPr>
        <w:rPr>
          <w:rFonts w:ascii="Times New Roman Regular" w:hAnsi="Times New Roman Regular" w:cs="Times New Roman Regular"/>
          <w:color w:val="222222"/>
          <w:sz w:val="20"/>
          <w:szCs w:val="20"/>
          <w:shd w:val="clear" w:color="auto" w:fill="FFFFFF"/>
        </w:rPr>
      </w:pPr>
      <w:r>
        <w:rPr>
          <w:rFonts w:ascii="Times New Roman Regular" w:hAnsi="Times New Roman Regular" w:cs="Times New Roman Regular"/>
          <w:color w:val="222222"/>
          <w:sz w:val="20"/>
          <w:szCs w:val="20"/>
          <w:shd w:val="clear" w:color="auto" w:fill="FFFFFF"/>
        </w:rPr>
        <w:t>[20] Wang X, Mao D, Li X. Bearing fault diagnosis based on vibro-acoustic data fusion and 1D-CNN network[J]. Measurement, 2021, 173: 108518.</w:t>
      </w:r>
    </w:p>
    <w:p w14:paraId="02A1554E" w14:textId="77777777" w:rsidR="00A07C00" w:rsidRDefault="00000000">
      <w:pPr>
        <w:rPr>
          <w:rFonts w:ascii="Times New Roman Regular" w:hAnsi="Times New Roman Regular" w:cs="Times New Roman Regular"/>
          <w:color w:val="222222"/>
          <w:sz w:val="20"/>
          <w:szCs w:val="20"/>
          <w:shd w:val="clear" w:color="auto" w:fill="FFFFFF"/>
        </w:rPr>
      </w:pPr>
      <w:r>
        <w:rPr>
          <w:rFonts w:ascii="Times New Roman Regular" w:hAnsi="Times New Roman Regular" w:cs="Times New Roman Regular"/>
          <w:color w:val="222222"/>
          <w:sz w:val="20"/>
          <w:szCs w:val="20"/>
          <w:shd w:val="clear" w:color="auto" w:fill="FFFFFF"/>
        </w:rPr>
        <w:t>[21] Huang T, Zhang Q, Tang X, et al. A novel fault diagnosis method based on CNN and LSTM and its application in fault diagnosis for complex systems[J]. Artificial Intelligence Review, 2022, 55(2): 1289-1315.</w:t>
      </w:r>
    </w:p>
    <w:p w14:paraId="0252312F" w14:textId="77777777" w:rsidR="00A07C00" w:rsidRDefault="00000000">
      <w:pPr>
        <w:rPr>
          <w:rFonts w:ascii="Times New Roman Regular" w:hAnsi="Times New Roman Regular" w:cs="Times New Roman Regular"/>
          <w:color w:val="222222"/>
          <w:sz w:val="20"/>
          <w:szCs w:val="20"/>
          <w:shd w:val="clear" w:color="auto" w:fill="FFFFFF"/>
        </w:rPr>
      </w:pPr>
      <w:r>
        <w:rPr>
          <w:rFonts w:ascii="Times New Roman Regular" w:hAnsi="Times New Roman Regular" w:cs="Times New Roman Regular"/>
          <w:color w:val="222222"/>
          <w:sz w:val="20"/>
          <w:szCs w:val="20"/>
          <w:shd w:val="clear" w:color="auto" w:fill="FFFFFF"/>
        </w:rPr>
        <w:t>[22] Chen X, Zhang B, Gao D. Bearing fault diagnosis base on multi-scale CNN and LSTM model[J]. Journal of Intelligent Manufacturing, 2021, 32(4): 971-987.</w:t>
      </w:r>
    </w:p>
    <w:p w14:paraId="2635931F" w14:textId="77777777" w:rsidR="00A07C00" w:rsidRDefault="00000000">
      <w:pPr>
        <w:rPr>
          <w:rFonts w:ascii="Times New Roman Regular" w:hAnsi="Times New Roman Regular" w:cs="Times New Roman Regular"/>
          <w:color w:val="222222"/>
          <w:sz w:val="20"/>
          <w:szCs w:val="20"/>
          <w:shd w:val="clear" w:color="auto" w:fill="FFFFFF"/>
        </w:rPr>
      </w:pPr>
      <w:r>
        <w:rPr>
          <w:rFonts w:ascii="Times New Roman Regular" w:hAnsi="Times New Roman Regular" w:cs="Times New Roman Regular"/>
          <w:color w:val="222222"/>
          <w:sz w:val="20"/>
          <w:szCs w:val="20"/>
          <w:shd w:val="clear" w:color="auto" w:fill="FFFFFF"/>
        </w:rPr>
        <w:t xml:space="preserve">[23]. LeCun Y, </w:t>
      </w:r>
      <w:proofErr w:type="spellStart"/>
      <w:r>
        <w:rPr>
          <w:rFonts w:ascii="Times New Roman Regular" w:hAnsi="Times New Roman Regular" w:cs="Times New Roman Regular"/>
          <w:color w:val="222222"/>
          <w:sz w:val="20"/>
          <w:szCs w:val="20"/>
          <w:shd w:val="clear" w:color="auto" w:fill="FFFFFF"/>
        </w:rPr>
        <w:t>Bottou</w:t>
      </w:r>
      <w:proofErr w:type="spellEnd"/>
      <w:r>
        <w:rPr>
          <w:rFonts w:ascii="Times New Roman Regular" w:hAnsi="Times New Roman Regular" w:cs="Times New Roman Regular"/>
          <w:color w:val="222222"/>
          <w:sz w:val="20"/>
          <w:szCs w:val="20"/>
          <w:shd w:val="clear" w:color="auto" w:fill="FFFFFF"/>
        </w:rPr>
        <w:t xml:space="preserve"> L, Bengio Y, et al. Gradient-based learning applied to document recognition[J]. </w:t>
      </w:r>
      <w:r>
        <w:rPr>
          <w:rFonts w:ascii="Times New Roman Regular" w:hAnsi="Times New Roman Regular" w:cs="Times New Roman Regular"/>
          <w:color w:val="222222"/>
          <w:sz w:val="20"/>
          <w:szCs w:val="20"/>
          <w:shd w:val="clear" w:color="auto" w:fill="FFFFFF"/>
        </w:rPr>
        <w:lastRenderedPageBreak/>
        <w:t>Proceedings of the IEEE, 1998, 86(11): 2278-2324.</w:t>
      </w:r>
    </w:p>
    <w:p w14:paraId="7059DBD4" w14:textId="77777777" w:rsidR="00A07C00" w:rsidRDefault="00000000">
      <w:pPr>
        <w:rPr>
          <w:rFonts w:ascii="Times New Roman Regular" w:hAnsi="Times New Roman Regular" w:cs="Times New Roman Regular"/>
        </w:rPr>
      </w:pPr>
      <w:r>
        <w:rPr>
          <w:rFonts w:ascii="Times New Roman Regular" w:hAnsi="Times New Roman Regular" w:cs="Times New Roman Regular"/>
          <w:color w:val="222222"/>
          <w:sz w:val="20"/>
          <w:szCs w:val="20"/>
          <w:shd w:val="clear" w:color="auto" w:fill="FFFFFF"/>
        </w:rPr>
        <w:t>[</w:t>
      </w:r>
      <w:proofErr w:type="gramStart"/>
      <w:r>
        <w:rPr>
          <w:rFonts w:ascii="Times New Roman Regular" w:hAnsi="Times New Roman Regular" w:cs="Times New Roman Regular"/>
          <w:color w:val="222222"/>
          <w:sz w:val="20"/>
          <w:szCs w:val="20"/>
          <w:shd w:val="clear" w:color="auto" w:fill="FFFFFF"/>
        </w:rPr>
        <w:t>24]Kingma</w:t>
      </w:r>
      <w:proofErr w:type="gramEnd"/>
      <w:r>
        <w:rPr>
          <w:rFonts w:ascii="Times New Roman Regular" w:hAnsi="Times New Roman Regular" w:cs="Times New Roman Regular"/>
          <w:color w:val="222222"/>
          <w:sz w:val="20"/>
          <w:szCs w:val="20"/>
          <w:shd w:val="clear" w:color="auto" w:fill="FFFFFF"/>
        </w:rPr>
        <w:t xml:space="preserve"> D P, Ba J. Adam: A method for stochastic optimization[J]. </w:t>
      </w:r>
      <w:proofErr w:type="spellStart"/>
      <w:r>
        <w:rPr>
          <w:rFonts w:ascii="Times New Roman Regular" w:hAnsi="Times New Roman Regular" w:cs="Times New Roman Regular"/>
          <w:color w:val="222222"/>
          <w:sz w:val="20"/>
          <w:szCs w:val="20"/>
          <w:shd w:val="clear" w:color="auto" w:fill="FFFFFF"/>
        </w:rPr>
        <w:t>arXiv</w:t>
      </w:r>
      <w:proofErr w:type="spellEnd"/>
      <w:r>
        <w:rPr>
          <w:rFonts w:ascii="Times New Roman Regular" w:hAnsi="Times New Roman Regular" w:cs="Times New Roman Regular"/>
          <w:color w:val="222222"/>
          <w:sz w:val="20"/>
          <w:szCs w:val="20"/>
          <w:shd w:val="clear" w:color="auto" w:fill="FFFFFF"/>
        </w:rPr>
        <w:t xml:space="preserve"> preprint arXiv:1412.6980, 2014.</w:t>
      </w:r>
    </w:p>
    <w:p w14:paraId="425348D4" w14:textId="77777777" w:rsidR="00A07C00" w:rsidRDefault="00000000">
      <w:pPr>
        <w:rPr>
          <w:rFonts w:ascii="Times New Roman Regular" w:hAnsi="Times New Roman Regular" w:cs="Times New Roman Regular"/>
          <w:color w:val="222222"/>
          <w:sz w:val="20"/>
          <w:szCs w:val="20"/>
          <w:shd w:val="clear" w:color="auto" w:fill="FFFFFF"/>
        </w:rPr>
      </w:pPr>
      <w:r>
        <w:rPr>
          <w:rFonts w:ascii="Times New Roman Regular" w:hAnsi="Times New Roman Regular" w:cs="Times New Roman Regular"/>
          <w:color w:val="222222"/>
          <w:sz w:val="20"/>
          <w:szCs w:val="20"/>
          <w:shd w:val="clear" w:color="auto" w:fill="FFFFFF"/>
        </w:rPr>
        <w:t>[25] Jiang G, He H, Yan J, et al. Multiscale convolutional neural networks for fault diagnosis of wind turbine gearbox[J]. IEEE Transactions on Industrial Electronics, 2018, 66(4): 3196-3207.</w:t>
      </w:r>
    </w:p>
    <w:p w14:paraId="101DCDC0" w14:textId="77777777" w:rsidR="00A07C00" w:rsidRDefault="00000000">
      <w:pPr>
        <w:rPr>
          <w:rFonts w:ascii="Times New Roman Regular" w:hAnsi="Times New Roman Regular" w:cs="Times New Roman Regular"/>
          <w:color w:val="222222"/>
          <w:sz w:val="20"/>
          <w:szCs w:val="20"/>
          <w:shd w:val="clear" w:color="auto" w:fill="FFFFFF"/>
        </w:rPr>
      </w:pPr>
      <w:r>
        <w:rPr>
          <w:rFonts w:ascii="Times New Roman Regular" w:hAnsi="Times New Roman Regular" w:cs="Times New Roman Regular"/>
          <w:color w:val="222222"/>
          <w:sz w:val="20"/>
          <w:szCs w:val="20"/>
          <w:shd w:val="clear" w:color="auto" w:fill="FFFFFF"/>
        </w:rPr>
        <w:t xml:space="preserve">[26] Neupane D, Seok J. Bearing fault detection and diagnosis using case western reserve university dataset with deep learning approaches: A review[J]. </w:t>
      </w:r>
      <w:proofErr w:type="spellStart"/>
      <w:r>
        <w:rPr>
          <w:rFonts w:ascii="Times New Roman Regular" w:hAnsi="Times New Roman Regular" w:cs="Times New Roman Regular"/>
          <w:color w:val="222222"/>
          <w:sz w:val="20"/>
          <w:szCs w:val="20"/>
          <w:shd w:val="clear" w:color="auto" w:fill="FFFFFF"/>
        </w:rPr>
        <w:t>Ieee</w:t>
      </w:r>
      <w:proofErr w:type="spellEnd"/>
      <w:r>
        <w:rPr>
          <w:rFonts w:ascii="Times New Roman Regular" w:hAnsi="Times New Roman Regular" w:cs="Times New Roman Regular"/>
          <w:color w:val="222222"/>
          <w:sz w:val="20"/>
          <w:szCs w:val="20"/>
          <w:shd w:val="clear" w:color="auto" w:fill="FFFFFF"/>
        </w:rPr>
        <w:t xml:space="preserve"> Access, 2020, 8: 93155-93178.</w:t>
      </w:r>
    </w:p>
    <w:p w14:paraId="626B0555" w14:textId="77777777" w:rsidR="00A07C00" w:rsidRDefault="00000000">
      <w:pPr>
        <w:rPr>
          <w:rFonts w:ascii="Times New Roman Regular" w:hAnsi="Times New Roman Regular" w:cs="Times New Roman Regular"/>
          <w:color w:val="222222"/>
          <w:sz w:val="20"/>
          <w:szCs w:val="20"/>
          <w:shd w:val="clear" w:color="auto" w:fill="FFFFFF"/>
        </w:rPr>
      </w:pPr>
      <w:r>
        <w:rPr>
          <w:rFonts w:ascii="Times New Roman Regular" w:hAnsi="Times New Roman Regular" w:cs="Times New Roman Regular"/>
          <w:color w:val="222222"/>
          <w:sz w:val="20"/>
          <w:szCs w:val="20"/>
          <w:shd w:val="clear" w:color="auto" w:fill="FFFFFF"/>
        </w:rPr>
        <w:t xml:space="preserve">[27] Nair V, Hinton G E. Rectified linear units improve restricted </w:t>
      </w:r>
      <w:proofErr w:type="spellStart"/>
      <w:r>
        <w:rPr>
          <w:rFonts w:ascii="Times New Roman Regular" w:hAnsi="Times New Roman Regular" w:cs="Times New Roman Regular"/>
          <w:color w:val="222222"/>
          <w:sz w:val="20"/>
          <w:szCs w:val="20"/>
          <w:shd w:val="clear" w:color="auto" w:fill="FFFFFF"/>
        </w:rPr>
        <w:t>boltzmann</w:t>
      </w:r>
      <w:proofErr w:type="spellEnd"/>
      <w:r>
        <w:rPr>
          <w:rFonts w:ascii="Times New Roman Regular" w:hAnsi="Times New Roman Regular" w:cs="Times New Roman Regular"/>
          <w:color w:val="222222"/>
          <w:sz w:val="20"/>
          <w:szCs w:val="20"/>
          <w:shd w:val="clear" w:color="auto" w:fill="FFFFFF"/>
        </w:rPr>
        <w:t xml:space="preserve"> machines[C]//Proceedings of the 27th international conference on machine learning (ICML-10). 2010: 807-814.</w:t>
      </w:r>
    </w:p>
    <w:p w14:paraId="749404E8" w14:textId="3157079F" w:rsidR="00BD1827" w:rsidRDefault="00BD1827">
      <w:pPr>
        <w:rPr>
          <w:rFonts w:ascii="Times New Roman Regular" w:hAnsi="Times New Roman Regular" w:cs="Times New Roman Regular"/>
          <w:color w:val="222222"/>
          <w:sz w:val="20"/>
          <w:szCs w:val="20"/>
          <w:shd w:val="clear" w:color="auto" w:fill="FFFFFF"/>
        </w:rPr>
      </w:pPr>
      <w:r>
        <w:rPr>
          <w:rFonts w:ascii="Times New Roman Regular" w:hAnsi="Times New Roman Regular" w:cs="Times New Roman Regular" w:hint="eastAsia"/>
          <w:color w:val="222222"/>
          <w:sz w:val="20"/>
          <w:szCs w:val="20"/>
          <w:shd w:val="clear" w:color="auto" w:fill="FFFFFF"/>
        </w:rPr>
        <w:t>[28]</w:t>
      </w:r>
      <w:r w:rsidRPr="00BD1827">
        <w:rPr>
          <w:rFonts w:ascii="Arial" w:hAnsi="Arial" w:cs="Arial"/>
          <w:color w:val="222222"/>
          <w:sz w:val="20"/>
          <w:szCs w:val="20"/>
          <w:shd w:val="clear" w:color="auto" w:fill="FFFFFF"/>
        </w:rPr>
        <w:t xml:space="preserve"> </w:t>
      </w:r>
      <w:r w:rsidRPr="00BD1827">
        <w:rPr>
          <w:rFonts w:ascii="Times New Roman Regular" w:hAnsi="Times New Roman Regular" w:cs="Times New Roman Regular"/>
          <w:color w:val="222222"/>
          <w:sz w:val="20"/>
          <w:szCs w:val="20"/>
          <w:shd w:val="clear" w:color="auto" w:fill="FFFFFF"/>
        </w:rPr>
        <w:t>Hecht-Nielsen R. Theory of the backpropagation neural network[M]//Neural networks for perception. Academic Press, 1992: 65-93.</w:t>
      </w:r>
    </w:p>
    <w:p w14:paraId="34C9901F" w14:textId="1F1D9909" w:rsidR="00BD1827" w:rsidRDefault="00BD1827">
      <w:pPr>
        <w:rPr>
          <w:rFonts w:ascii="Times New Roman Regular" w:hAnsi="Times New Roman Regular" w:cs="Times New Roman Regular"/>
          <w:color w:val="222222"/>
          <w:sz w:val="20"/>
          <w:szCs w:val="20"/>
          <w:shd w:val="clear" w:color="auto" w:fill="FFFFFF"/>
        </w:rPr>
      </w:pPr>
      <w:r>
        <w:rPr>
          <w:rFonts w:ascii="Times New Roman Regular" w:hAnsi="Times New Roman Regular" w:cs="Times New Roman Regular" w:hint="eastAsia"/>
          <w:color w:val="222222"/>
          <w:sz w:val="20"/>
          <w:szCs w:val="20"/>
          <w:shd w:val="clear" w:color="auto" w:fill="FFFFFF"/>
        </w:rPr>
        <w:t>[29]</w:t>
      </w:r>
      <w:r w:rsidRPr="00BD1827">
        <w:rPr>
          <w:rFonts w:ascii="Arial" w:hAnsi="Arial" w:cs="Arial"/>
          <w:color w:val="222222"/>
          <w:sz w:val="20"/>
          <w:szCs w:val="20"/>
          <w:shd w:val="clear" w:color="auto" w:fill="FFFFFF"/>
        </w:rPr>
        <w:t xml:space="preserve"> </w:t>
      </w:r>
      <w:r w:rsidRPr="00BD1827">
        <w:rPr>
          <w:rFonts w:ascii="Times New Roman Regular" w:hAnsi="Times New Roman Regular" w:cs="Times New Roman Regular"/>
          <w:color w:val="222222"/>
          <w:sz w:val="20"/>
          <w:szCs w:val="20"/>
          <w:shd w:val="clear" w:color="auto" w:fill="FFFFFF"/>
        </w:rPr>
        <w:t xml:space="preserve">Srivastava N, Hinton G, </w:t>
      </w:r>
      <w:proofErr w:type="spellStart"/>
      <w:r w:rsidRPr="00BD1827">
        <w:rPr>
          <w:rFonts w:ascii="Times New Roman Regular" w:hAnsi="Times New Roman Regular" w:cs="Times New Roman Regular"/>
          <w:color w:val="222222"/>
          <w:sz w:val="20"/>
          <w:szCs w:val="20"/>
          <w:shd w:val="clear" w:color="auto" w:fill="FFFFFF"/>
        </w:rPr>
        <w:t>Krizhevsky</w:t>
      </w:r>
      <w:proofErr w:type="spellEnd"/>
      <w:r w:rsidRPr="00BD1827">
        <w:rPr>
          <w:rFonts w:ascii="Times New Roman Regular" w:hAnsi="Times New Roman Regular" w:cs="Times New Roman Regular"/>
          <w:color w:val="222222"/>
          <w:sz w:val="20"/>
          <w:szCs w:val="20"/>
          <w:shd w:val="clear" w:color="auto" w:fill="FFFFFF"/>
        </w:rPr>
        <w:t xml:space="preserve"> A, et al. Dropout: a simple way to prevent neural networks from overfitting[J]. The journal of machine learning research, 2014, 15(1): 1929-1958.</w:t>
      </w:r>
    </w:p>
    <w:sectPr w:rsidR="00BD1827">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2" w:author="Charlie X" w:date="2024-08-22T15:31:00Z" w:initials="CX">
    <w:p w14:paraId="584DE881" w14:textId="77777777" w:rsidR="00213319" w:rsidRDefault="00213319" w:rsidP="00213319">
      <w:pPr>
        <w:pStyle w:val="CommentText"/>
        <w:jc w:val="left"/>
      </w:pPr>
      <w:r>
        <w:rPr>
          <w:rStyle w:val="CommentReference"/>
        </w:rPr>
        <w:annotationRef/>
      </w:r>
      <w:r>
        <w:t>啰嗦</w:t>
      </w:r>
    </w:p>
  </w:comment>
  <w:comment w:id="22" w:author="Charlie X" w:date="2024-08-22T15:31:00Z" w:initials="CX">
    <w:p w14:paraId="624DE89D" w14:textId="77777777" w:rsidR="00EA18B4" w:rsidRDefault="00EA18B4" w:rsidP="00EA18B4">
      <w:pPr>
        <w:pStyle w:val="CommentText"/>
        <w:jc w:val="left"/>
      </w:pPr>
      <w:r>
        <w:rPr>
          <w:rStyle w:val="CommentReference"/>
        </w:rPr>
        <w:annotationRef/>
      </w:r>
      <w:r>
        <w:t>缺Figure 1</w:t>
      </w:r>
    </w:p>
  </w:comment>
  <w:comment w:id="53" w:author="Charlie X" w:date="2024-08-22T15:34:00Z" w:initials="CX">
    <w:p w14:paraId="2E789241" w14:textId="77777777" w:rsidR="00DA175B" w:rsidRDefault="00DA175B" w:rsidP="00DA175B">
      <w:pPr>
        <w:pStyle w:val="CommentText"/>
        <w:jc w:val="left"/>
      </w:pPr>
      <w:r>
        <w:rPr>
          <w:rStyle w:val="CommentReference"/>
        </w:rPr>
        <w:annotationRef/>
      </w:r>
      <w:r>
        <w:t>起个名字</w:t>
      </w:r>
    </w:p>
  </w:comment>
  <w:comment w:id="60" w:author="Charlie X" w:date="2024-08-22T15:39:00Z" w:initials="CX">
    <w:p w14:paraId="573F905C" w14:textId="77777777" w:rsidR="006F10F9" w:rsidRDefault="006F10F9" w:rsidP="006F10F9">
      <w:pPr>
        <w:pStyle w:val="CommentText"/>
        <w:jc w:val="left"/>
      </w:pPr>
      <w:r>
        <w:rPr>
          <w:rStyle w:val="CommentReference"/>
        </w:rPr>
        <w:annotationRef/>
      </w:r>
      <w:r>
        <w:t>大大的标上multi-scale</w:t>
      </w:r>
    </w:p>
  </w:comment>
  <w:comment w:id="87" w:author="Charlie X" w:date="2024-08-22T15:40:00Z" w:initials="CX">
    <w:p w14:paraId="057270A3" w14:textId="77777777" w:rsidR="006F10F9" w:rsidRDefault="006F10F9" w:rsidP="006F10F9">
      <w:pPr>
        <w:pStyle w:val="CommentText"/>
        <w:jc w:val="left"/>
      </w:pPr>
      <w:r>
        <w:rPr>
          <w:rStyle w:val="CommentReference"/>
        </w:rPr>
        <w:annotationRef/>
      </w:r>
      <w:r>
        <w:t>ggplot2</w:t>
      </w:r>
    </w:p>
  </w:comment>
  <w:comment w:id="92" w:author="Charlie X" w:date="2024-08-22T15:44:00Z" w:initials="CX">
    <w:p w14:paraId="5EBF1348" w14:textId="77777777" w:rsidR="00A8788C" w:rsidRDefault="00A8788C" w:rsidP="00A8788C">
      <w:pPr>
        <w:pStyle w:val="CommentText"/>
        <w:jc w:val="left"/>
      </w:pPr>
      <w:r>
        <w:rPr>
          <w:rStyle w:val="CommentReference"/>
        </w:rPr>
        <w:annotationRef/>
      </w:r>
      <w:r>
        <w:t>supplement</w:t>
      </w:r>
    </w:p>
  </w:comment>
  <w:comment w:id="97" w:author="Charlie X" w:date="2024-08-22T15:41:00Z" w:initials="CX">
    <w:p w14:paraId="21511E25" w14:textId="20314DB3" w:rsidR="000018ED" w:rsidRDefault="000018ED" w:rsidP="000018ED">
      <w:pPr>
        <w:pStyle w:val="CommentText"/>
        <w:jc w:val="left"/>
      </w:pPr>
      <w:r>
        <w:rPr>
          <w:rStyle w:val="CommentReference"/>
        </w:rPr>
        <w:annotationRef/>
      </w:r>
      <w:r>
        <w:t>以此类推</w:t>
      </w:r>
    </w:p>
  </w:comment>
  <w:comment w:id="107" w:author="Charlie X" w:date="2024-08-22T15:43:00Z" w:initials="CX">
    <w:p w14:paraId="6D2EABF6" w14:textId="77777777" w:rsidR="009E0D63" w:rsidRDefault="009E0D63" w:rsidP="009E0D63">
      <w:pPr>
        <w:pStyle w:val="CommentText"/>
        <w:jc w:val="left"/>
      </w:pPr>
      <w:r>
        <w:rPr>
          <w:rStyle w:val="CommentReference"/>
        </w:rPr>
        <w:annotationRef/>
      </w:r>
      <w:r>
        <w:t>10以内会用word</w:t>
      </w:r>
    </w:p>
  </w:comment>
  <w:comment w:id="111" w:author="Charlie X" w:date="2024-08-22T15:45:00Z" w:initials="CX">
    <w:p w14:paraId="5FA93DA4" w14:textId="77777777" w:rsidR="00A8788C" w:rsidRDefault="00A8788C" w:rsidP="00A8788C">
      <w:pPr>
        <w:pStyle w:val="CommentText"/>
        <w:jc w:val="left"/>
      </w:pPr>
      <w:r>
        <w:rPr>
          <w:rStyle w:val="CommentReference"/>
        </w:rPr>
        <w:annotationRef/>
      </w:r>
      <w:r>
        <w:t>zotero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584DE881" w15:done="0"/>
  <w15:commentEx w15:paraId="624DE89D" w15:done="0"/>
  <w15:commentEx w15:paraId="2E789241" w15:done="0"/>
  <w15:commentEx w15:paraId="573F905C" w15:done="0"/>
  <w15:commentEx w15:paraId="057270A3" w15:done="0"/>
  <w15:commentEx w15:paraId="5EBF1348" w15:done="0"/>
  <w15:commentEx w15:paraId="21511E25" w15:done="0"/>
  <w15:commentEx w15:paraId="6D2EABF6" w15:done="0"/>
  <w15:commentEx w15:paraId="5FA93DA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4B23F7F2" w16cex:dateUtc="2024-08-22T07:31:00Z"/>
  <w16cex:commentExtensible w16cex:durableId="74F64B94" w16cex:dateUtc="2024-08-22T07:31:00Z"/>
  <w16cex:commentExtensible w16cex:durableId="1FDCD5BD" w16cex:dateUtc="2024-08-22T07:34:00Z"/>
  <w16cex:commentExtensible w16cex:durableId="30A32692" w16cex:dateUtc="2024-08-22T07:39:00Z"/>
  <w16cex:commentExtensible w16cex:durableId="7A92D311" w16cex:dateUtc="2024-08-22T07:40:00Z"/>
  <w16cex:commentExtensible w16cex:durableId="7C124429" w16cex:dateUtc="2024-08-22T07:44:00Z"/>
  <w16cex:commentExtensible w16cex:durableId="148859EF" w16cex:dateUtc="2024-08-22T07:41:00Z"/>
  <w16cex:commentExtensible w16cex:durableId="2D7B917C" w16cex:dateUtc="2024-08-22T07:43:00Z"/>
  <w16cex:commentExtensible w16cex:durableId="68AD32CE" w16cex:dateUtc="2024-08-22T07: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84DE881" w16cid:durableId="4B23F7F2"/>
  <w16cid:commentId w16cid:paraId="624DE89D" w16cid:durableId="74F64B94"/>
  <w16cid:commentId w16cid:paraId="2E789241" w16cid:durableId="1FDCD5BD"/>
  <w16cid:commentId w16cid:paraId="573F905C" w16cid:durableId="30A32692"/>
  <w16cid:commentId w16cid:paraId="057270A3" w16cid:durableId="7A92D311"/>
  <w16cid:commentId w16cid:paraId="5EBF1348" w16cid:durableId="7C124429"/>
  <w16cid:commentId w16cid:paraId="21511E25" w16cid:durableId="148859EF"/>
  <w16cid:commentId w16cid:paraId="6D2EABF6" w16cid:durableId="2D7B917C"/>
  <w16cid:commentId w16cid:paraId="5FA93DA4" w16cid:durableId="68AD32C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9B89ED" w14:textId="77777777" w:rsidR="007127A0" w:rsidRDefault="007127A0" w:rsidP="003968E6">
      <w:r>
        <w:separator/>
      </w:r>
    </w:p>
  </w:endnote>
  <w:endnote w:type="continuationSeparator" w:id="0">
    <w:p w14:paraId="5B184634" w14:textId="77777777" w:rsidR="007127A0" w:rsidRDefault="007127A0" w:rsidP="003968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Times New Roman Regular">
    <w:altName w:val="Times New Roman"/>
    <w:charset w:val="00"/>
    <w:family w:val="auto"/>
    <w:pitch w:val="default"/>
    <w:sig w:usb0="E0002AEF" w:usb1="C0007841" w:usb2="00000009" w:usb3="00000000" w:csb0="400001FF" w:csb1="FFFF0000"/>
  </w:font>
  <w:font w:name="DejaVu Math TeX Gyre">
    <w:altName w:val="Calibri"/>
    <w:charset w:val="00"/>
    <w:family w:val="auto"/>
    <w:pitch w:val="default"/>
    <w:sig w:usb0="A10000EF" w:usb1="4201F9EE" w:usb2="02000000" w:usb3="00000000" w:csb0="60000193" w:csb1="0DD40000"/>
  </w:font>
  <w:font w:name="Cambria Math">
    <w:panose1 w:val="02040503050406030204"/>
    <w:charset w:val="00"/>
    <w:family w:val="roman"/>
    <w:pitch w:val="variable"/>
    <w:sig w:usb0="E00006FF" w:usb1="420024FF" w:usb2="02000000" w:usb3="00000000" w:csb0="0000019F" w:csb1="00000000"/>
  </w:font>
  <w:font w:name="Times New Roman Italic">
    <w:panose1 w:val="02020503050405090304"/>
    <w:charset w:val="00"/>
    <w:family w:val="auto"/>
    <w:pitch w:val="default"/>
    <w:sig w:usb0="E0002AEF" w:usb1="C0007841" w:usb2="00000009" w:usb3="00000000" w:csb0="400001FF" w:csb1="FFFF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58ECCF" w14:textId="77777777" w:rsidR="007127A0" w:rsidRDefault="007127A0" w:rsidP="003968E6">
      <w:r>
        <w:separator/>
      </w:r>
    </w:p>
  </w:footnote>
  <w:footnote w:type="continuationSeparator" w:id="0">
    <w:p w14:paraId="61506758" w14:textId="77777777" w:rsidR="007127A0" w:rsidRDefault="007127A0" w:rsidP="003968E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D7FF9F4C"/>
    <w:multiLevelType w:val="singleLevel"/>
    <w:tmpl w:val="D7FF9F4C"/>
    <w:lvl w:ilvl="0">
      <w:start w:val="1"/>
      <w:numFmt w:val="upperRoman"/>
      <w:suff w:val="space"/>
      <w:lvlText w:val="%1."/>
      <w:lvlJc w:val="left"/>
    </w:lvl>
  </w:abstractNum>
  <w:abstractNum w:abstractNumId="1" w15:restartNumberingAfterBreak="0">
    <w:nsid w:val="07655654"/>
    <w:multiLevelType w:val="multilevel"/>
    <w:tmpl w:val="07655654"/>
    <w:lvl w:ilvl="0">
      <w:start w:val="1"/>
      <w:numFmt w:val="decimal"/>
      <w:lvlText w:val="%1，"/>
      <w:lvlJc w:val="left"/>
      <w:pPr>
        <w:ind w:left="360" w:hanging="360"/>
      </w:pPr>
      <w:rPr>
        <w:rFonts w:hint="default"/>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2" w15:restartNumberingAfterBreak="0">
    <w:nsid w:val="22FE1E2B"/>
    <w:multiLevelType w:val="multilevel"/>
    <w:tmpl w:val="22FE1E2B"/>
    <w:lvl w:ilvl="0">
      <w:start w:val="1"/>
      <w:numFmt w:val="decimal"/>
      <w:lvlText w:val="%1)"/>
      <w:lvlJc w:val="left"/>
      <w:pPr>
        <w:ind w:left="360" w:hanging="360"/>
      </w:pPr>
      <w:rPr>
        <w:rFonts w:hint="default"/>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3" w15:restartNumberingAfterBreak="0">
    <w:nsid w:val="305444F3"/>
    <w:multiLevelType w:val="hybridMultilevel"/>
    <w:tmpl w:val="A2622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6E05E6"/>
    <w:multiLevelType w:val="multilevel"/>
    <w:tmpl w:val="386E05E6"/>
    <w:lvl w:ilvl="0">
      <w:start w:val="1"/>
      <w:numFmt w:val="bullet"/>
      <w:lvlText w:val=""/>
      <w:lvlJc w:val="left"/>
      <w:pPr>
        <w:ind w:left="544" w:hanging="440"/>
      </w:pPr>
      <w:rPr>
        <w:rFonts w:ascii="Wingdings" w:hAnsi="Wingdings" w:hint="default"/>
      </w:rPr>
    </w:lvl>
    <w:lvl w:ilvl="1">
      <w:start w:val="1"/>
      <w:numFmt w:val="bullet"/>
      <w:lvlText w:val=""/>
      <w:lvlJc w:val="left"/>
      <w:pPr>
        <w:ind w:left="984" w:hanging="440"/>
      </w:pPr>
      <w:rPr>
        <w:rFonts w:ascii="Wingdings" w:hAnsi="Wingdings" w:hint="default"/>
      </w:rPr>
    </w:lvl>
    <w:lvl w:ilvl="2">
      <w:start w:val="1"/>
      <w:numFmt w:val="bullet"/>
      <w:lvlText w:val=""/>
      <w:lvlJc w:val="left"/>
      <w:pPr>
        <w:ind w:left="1424" w:hanging="440"/>
      </w:pPr>
      <w:rPr>
        <w:rFonts w:ascii="Wingdings" w:hAnsi="Wingdings" w:hint="default"/>
      </w:rPr>
    </w:lvl>
    <w:lvl w:ilvl="3">
      <w:start w:val="1"/>
      <w:numFmt w:val="bullet"/>
      <w:lvlText w:val=""/>
      <w:lvlJc w:val="left"/>
      <w:pPr>
        <w:ind w:left="1864" w:hanging="440"/>
      </w:pPr>
      <w:rPr>
        <w:rFonts w:ascii="Wingdings" w:hAnsi="Wingdings" w:hint="default"/>
      </w:rPr>
    </w:lvl>
    <w:lvl w:ilvl="4">
      <w:start w:val="1"/>
      <w:numFmt w:val="bullet"/>
      <w:lvlText w:val=""/>
      <w:lvlJc w:val="left"/>
      <w:pPr>
        <w:ind w:left="2304" w:hanging="440"/>
      </w:pPr>
      <w:rPr>
        <w:rFonts w:ascii="Wingdings" w:hAnsi="Wingdings" w:hint="default"/>
      </w:rPr>
    </w:lvl>
    <w:lvl w:ilvl="5">
      <w:start w:val="1"/>
      <w:numFmt w:val="bullet"/>
      <w:lvlText w:val=""/>
      <w:lvlJc w:val="left"/>
      <w:pPr>
        <w:ind w:left="2744" w:hanging="440"/>
      </w:pPr>
      <w:rPr>
        <w:rFonts w:ascii="Wingdings" w:hAnsi="Wingdings" w:hint="default"/>
      </w:rPr>
    </w:lvl>
    <w:lvl w:ilvl="6">
      <w:start w:val="1"/>
      <w:numFmt w:val="bullet"/>
      <w:lvlText w:val=""/>
      <w:lvlJc w:val="left"/>
      <w:pPr>
        <w:ind w:left="3184" w:hanging="440"/>
      </w:pPr>
      <w:rPr>
        <w:rFonts w:ascii="Wingdings" w:hAnsi="Wingdings" w:hint="default"/>
      </w:rPr>
    </w:lvl>
    <w:lvl w:ilvl="7">
      <w:start w:val="1"/>
      <w:numFmt w:val="bullet"/>
      <w:lvlText w:val=""/>
      <w:lvlJc w:val="left"/>
      <w:pPr>
        <w:ind w:left="3624" w:hanging="440"/>
      </w:pPr>
      <w:rPr>
        <w:rFonts w:ascii="Wingdings" w:hAnsi="Wingdings" w:hint="default"/>
      </w:rPr>
    </w:lvl>
    <w:lvl w:ilvl="8">
      <w:start w:val="1"/>
      <w:numFmt w:val="bullet"/>
      <w:lvlText w:val=""/>
      <w:lvlJc w:val="left"/>
      <w:pPr>
        <w:ind w:left="4064" w:hanging="440"/>
      </w:pPr>
      <w:rPr>
        <w:rFonts w:ascii="Wingdings" w:hAnsi="Wingdings" w:hint="default"/>
      </w:rPr>
    </w:lvl>
  </w:abstractNum>
  <w:abstractNum w:abstractNumId="5" w15:restartNumberingAfterBreak="0">
    <w:nsid w:val="40C8690F"/>
    <w:multiLevelType w:val="hybridMultilevel"/>
    <w:tmpl w:val="BC861166"/>
    <w:lvl w:ilvl="0" w:tplc="BBF2BE5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438512AB"/>
    <w:multiLevelType w:val="multilevel"/>
    <w:tmpl w:val="D0667E5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4520245E"/>
    <w:multiLevelType w:val="multilevel"/>
    <w:tmpl w:val="C8B66EE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5C5445B1"/>
    <w:multiLevelType w:val="multilevel"/>
    <w:tmpl w:val="A030D632"/>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9" w15:restartNumberingAfterBreak="0">
    <w:nsid w:val="632F40D9"/>
    <w:multiLevelType w:val="multilevel"/>
    <w:tmpl w:val="632F40D9"/>
    <w:lvl w:ilvl="0">
      <w:start w:val="1"/>
      <w:numFmt w:val="bullet"/>
      <w:lvlText w:val=""/>
      <w:lvlJc w:val="left"/>
      <w:pPr>
        <w:ind w:left="440" w:hanging="440"/>
      </w:pPr>
      <w:rPr>
        <w:rFonts w:ascii="Wingdings" w:hAnsi="Wingdings" w:hint="default"/>
      </w:rPr>
    </w:lvl>
    <w:lvl w:ilvl="1">
      <w:start w:val="1"/>
      <w:numFmt w:val="bullet"/>
      <w:lvlText w:val=""/>
      <w:lvlJc w:val="left"/>
      <w:pPr>
        <w:ind w:left="880" w:hanging="440"/>
      </w:pPr>
      <w:rPr>
        <w:rFonts w:ascii="Wingdings" w:hAnsi="Wingdings" w:hint="default"/>
      </w:rPr>
    </w:lvl>
    <w:lvl w:ilvl="2">
      <w:start w:val="1"/>
      <w:numFmt w:val="bullet"/>
      <w:lvlText w:val=""/>
      <w:lvlJc w:val="left"/>
      <w:pPr>
        <w:ind w:left="132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abstractNum w:abstractNumId="10" w15:restartNumberingAfterBreak="0">
    <w:nsid w:val="78FC1C5E"/>
    <w:multiLevelType w:val="multilevel"/>
    <w:tmpl w:val="E022340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1368919458">
    <w:abstractNumId w:val="0"/>
  </w:num>
  <w:num w:numId="2" w16cid:durableId="94525434">
    <w:abstractNumId w:val="1"/>
  </w:num>
  <w:num w:numId="3" w16cid:durableId="259917966">
    <w:abstractNumId w:val="2"/>
  </w:num>
  <w:num w:numId="4" w16cid:durableId="516233558">
    <w:abstractNumId w:val="4"/>
  </w:num>
  <w:num w:numId="5" w16cid:durableId="1857964410">
    <w:abstractNumId w:val="9"/>
  </w:num>
  <w:num w:numId="6" w16cid:durableId="1732658713">
    <w:abstractNumId w:val="8"/>
  </w:num>
  <w:num w:numId="7" w16cid:durableId="76951353">
    <w:abstractNumId w:val="5"/>
  </w:num>
  <w:num w:numId="8" w16cid:durableId="763234392">
    <w:abstractNumId w:val="6"/>
  </w:num>
  <w:num w:numId="9" w16cid:durableId="573704990">
    <w:abstractNumId w:val="10"/>
  </w:num>
  <w:num w:numId="10" w16cid:durableId="766081525">
    <w:abstractNumId w:val="7"/>
  </w:num>
  <w:num w:numId="11" w16cid:durableId="1746148848">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Charlie X">
    <w15:presenceInfo w15:providerId="Windows Live" w15:userId="fd8a96b5e32e7df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trackRevision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7F57"/>
    <w:rsid w:val="000018ED"/>
    <w:rsid w:val="00004234"/>
    <w:rsid w:val="00017F57"/>
    <w:rsid w:val="000262A9"/>
    <w:rsid w:val="000307E8"/>
    <w:rsid w:val="000330C5"/>
    <w:rsid w:val="0007056C"/>
    <w:rsid w:val="00071BBA"/>
    <w:rsid w:val="00086645"/>
    <w:rsid w:val="000E0200"/>
    <w:rsid w:val="000F00EE"/>
    <w:rsid w:val="000F1539"/>
    <w:rsid w:val="001049BB"/>
    <w:rsid w:val="00107B98"/>
    <w:rsid w:val="00111850"/>
    <w:rsid w:val="0011634C"/>
    <w:rsid w:val="001352E9"/>
    <w:rsid w:val="0014213D"/>
    <w:rsid w:val="001429EF"/>
    <w:rsid w:val="001454D9"/>
    <w:rsid w:val="001623FE"/>
    <w:rsid w:val="00184021"/>
    <w:rsid w:val="001852E7"/>
    <w:rsid w:val="001853B7"/>
    <w:rsid w:val="00185BCF"/>
    <w:rsid w:val="001937D1"/>
    <w:rsid w:val="001A4F79"/>
    <w:rsid w:val="001C5BE8"/>
    <w:rsid w:val="001D6113"/>
    <w:rsid w:val="001F038E"/>
    <w:rsid w:val="00201B9B"/>
    <w:rsid w:val="00213319"/>
    <w:rsid w:val="00214DD2"/>
    <w:rsid w:val="00221C9B"/>
    <w:rsid w:val="00254D7B"/>
    <w:rsid w:val="00272436"/>
    <w:rsid w:val="002964DF"/>
    <w:rsid w:val="002B2E49"/>
    <w:rsid w:val="002B69CD"/>
    <w:rsid w:val="002C0017"/>
    <w:rsid w:val="002C0AB2"/>
    <w:rsid w:val="002E6AD2"/>
    <w:rsid w:val="0030163D"/>
    <w:rsid w:val="003712A7"/>
    <w:rsid w:val="00377876"/>
    <w:rsid w:val="003812EF"/>
    <w:rsid w:val="003835C5"/>
    <w:rsid w:val="003878C8"/>
    <w:rsid w:val="003938BC"/>
    <w:rsid w:val="003968E6"/>
    <w:rsid w:val="003B0640"/>
    <w:rsid w:val="00400714"/>
    <w:rsid w:val="00420B78"/>
    <w:rsid w:val="00421FDD"/>
    <w:rsid w:val="004432ED"/>
    <w:rsid w:val="00447597"/>
    <w:rsid w:val="00486864"/>
    <w:rsid w:val="0049468D"/>
    <w:rsid w:val="0049778F"/>
    <w:rsid w:val="004A3480"/>
    <w:rsid w:val="004E707D"/>
    <w:rsid w:val="004F3BE5"/>
    <w:rsid w:val="004F5D12"/>
    <w:rsid w:val="00505E2D"/>
    <w:rsid w:val="005178BA"/>
    <w:rsid w:val="00525EF4"/>
    <w:rsid w:val="00527048"/>
    <w:rsid w:val="00534D9B"/>
    <w:rsid w:val="00553A8E"/>
    <w:rsid w:val="0057037D"/>
    <w:rsid w:val="005916A8"/>
    <w:rsid w:val="0059235C"/>
    <w:rsid w:val="00610176"/>
    <w:rsid w:val="0065283B"/>
    <w:rsid w:val="00656C7D"/>
    <w:rsid w:val="00666237"/>
    <w:rsid w:val="00667238"/>
    <w:rsid w:val="006750B0"/>
    <w:rsid w:val="00681D83"/>
    <w:rsid w:val="00687FAE"/>
    <w:rsid w:val="0069210B"/>
    <w:rsid w:val="0069326D"/>
    <w:rsid w:val="00693627"/>
    <w:rsid w:val="00697F76"/>
    <w:rsid w:val="006B1E26"/>
    <w:rsid w:val="006C337D"/>
    <w:rsid w:val="006C79D9"/>
    <w:rsid w:val="006D07F3"/>
    <w:rsid w:val="006D4345"/>
    <w:rsid w:val="006E4551"/>
    <w:rsid w:val="006F10F9"/>
    <w:rsid w:val="006F5BAB"/>
    <w:rsid w:val="007127A0"/>
    <w:rsid w:val="007258D6"/>
    <w:rsid w:val="00730716"/>
    <w:rsid w:val="007402D1"/>
    <w:rsid w:val="00742831"/>
    <w:rsid w:val="00763744"/>
    <w:rsid w:val="00763CC0"/>
    <w:rsid w:val="00764CF9"/>
    <w:rsid w:val="00765906"/>
    <w:rsid w:val="00770E0D"/>
    <w:rsid w:val="00781A70"/>
    <w:rsid w:val="007860A5"/>
    <w:rsid w:val="007A4B57"/>
    <w:rsid w:val="007B227E"/>
    <w:rsid w:val="007B674A"/>
    <w:rsid w:val="00827060"/>
    <w:rsid w:val="0082780C"/>
    <w:rsid w:val="008278CC"/>
    <w:rsid w:val="008360C5"/>
    <w:rsid w:val="00847F68"/>
    <w:rsid w:val="00860B16"/>
    <w:rsid w:val="00861587"/>
    <w:rsid w:val="008728EE"/>
    <w:rsid w:val="00876942"/>
    <w:rsid w:val="00894A34"/>
    <w:rsid w:val="008A4921"/>
    <w:rsid w:val="008A492A"/>
    <w:rsid w:val="008B1A94"/>
    <w:rsid w:val="008D33C6"/>
    <w:rsid w:val="008E42D6"/>
    <w:rsid w:val="008E7D66"/>
    <w:rsid w:val="008F7625"/>
    <w:rsid w:val="00900668"/>
    <w:rsid w:val="00923C76"/>
    <w:rsid w:val="00937909"/>
    <w:rsid w:val="0096219B"/>
    <w:rsid w:val="00994144"/>
    <w:rsid w:val="009A25BF"/>
    <w:rsid w:val="009A34E6"/>
    <w:rsid w:val="009E0D63"/>
    <w:rsid w:val="00A01EBC"/>
    <w:rsid w:val="00A021C2"/>
    <w:rsid w:val="00A07C00"/>
    <w:rsid w:val="00A12A73"/>
    <w:rsid w:val="00A15065"/>
    <w:rsid w:val="00A232EA"/>
    <w:rsid w:val="00A24EFB"/>
    <w:rsid w:val="00A4209E"/>
    <w:rsid w:val="00A5443B"/>
    <w:rsid w:val="00A55DC1"/>
    <w:rsid w:val="00A56D77"/>
    <w:rsid w:val="00A74A16"/>
    <w:rsid w:val="00A7546A"/>
    <w:rsid w:val="00A819D8"/>
    <w:rsid w:val="00A8788C"/>
    <w:rsid w:val="00A91A22"/>
    <w:rsid w:val="00A95E1F"/>
    <w:rsid w:val="00AA2D5C"/>
    <w:rsid w:val="00AB3138"/>
    <w:rsid w:val="00AB5B80"/>
    <w:rsid w:val="00AC2516"/>
    <w:rsid w:val="00B1743E"/>
    <w:rsid w:val="00B34B4B"/>
    <w:rsid w:val="00B35512"/>
    <w:rsid w:val="00B543D1"/>
    <w:rsid w:val="00BA0878"/>
    <w:rsid w:val="00BA42CD"/>
    <w:rsid w:val="00BA5033"/>
    <w:rsid w:val="00BA61A6"/>
    <w:rsid w:val="00BC4D3B"/>
    <w:rsid w:val="00BD1827"/>
    <w:rsid w:val="00C2508A"/>
    <w:rsid w:val="00C37BCD"/>
    <w:rsid w:val="00C52584"/>
    <w:rsid w:val="00C52E78"/>
    <w:rsid w:val="00C53A71"/>
    <w:rsid w:val="00C6589E"/>
    <w:rsid w:val="00C66236"/>
    <w:rsid w:val="00C7308E"/>
    <w:rsid w:val="00C93D4C"/>
    <w:rsid w:val="00C93E48"/>
    <w:rsid w:val="00C9694B"/>
    <w:rsid w:val="00CA2951"/>
    <w:rsid w:val="00CA495D"/>
    <w:rsid w:val="00CC5BF8"/>
    <w:rsid w:val="00CC676D"/>
    <w:rsid w:val="00CE7D18"/>
    <w:rsid w:val="00D141BB"/>
    <w:rsid w:val="00D234D1"/>
    <w:rsid w:val="00D32E37"/>
    <w:rsid w:val="00D332B5"/>
    <w:rsid w:val="00D45C95"/>
    <w:rsid w:val="00D5129B"/>
    <w:rsid w:val="00D57848"/>
    <w:rsid w:val="00D67D9D"/>
    <w:rsid w:val="00D74160"/>
    <w:rsid w:val="00D7629B"/>
    <w:rsid w:val="00D828E4"/>
    <w:rsid w:val="00D951A9"/>
    <w:rsid w:val="00DA175B"/>
    <w:rsid w:val="00DA26CF"/>
    <w:rsid w:val="00DE7AEE"/>
    <w:rsid w:val="00DF643A"/>
    <w:rsid w:val="00E05E2C"/>
    <w:rsid w:val="00E139D6"/>
    <w:rsid w:val="00E148A2"/>
    <w:rsid w:val="00E34CF8"/>
    <w:rsid w:val="00E42151"/>
    <w:rsid w:val="00E55163"/>
    <w:rsid w:val="00E770F5"/>
    <w:rsid w:val="00E9254B"/>
    <w:rsid w:val="00E93E11"/>
    <w:rsid w:val="00EA18B4"/>
    <w:rsid w:val="00EB35D2"/>
    <w:rsid w:val="00EB6C33"/>
    <w:rsid w:val="00ED1FD1"/>
    <w:rsid w:val="00EF16A8"/>
    <w:rsid w:val="00F034C5"/>
    <w:rsid w:val="00F222FD"/>
    <w:rsid w:val="00F3209F"/>
    <w:rsid w:val="00F34593"/>
    <w:rsid w:val="00F34EE1"/>
    <w:rsid w:val="00F35A38"/>
    <w:rsid w:val="00F44805"/>
    <w:rsid w:val="00F458E4"/>
    <w:rsid w:val="00F5201F"/>
    <w:rsid w:val="00F8281C"/>
    <w:rsid w:val="00F833D3"/>
    <w:rsid w:val="00F9730A"/>
    <w:rsid w:val="00FA2FF4"/>
    <w:rsid w:val="00FA344C"/>
    <w:rsid w:val="00FB4C1A"/>
    <w:rsid w:val="00FC4841"/>
    <w:rsid w:val="00FE503F"/>
    <w:rsid w:val="00FF0E8C"/>
    <w:rsid w:val="6FDE38C6"/>
    <w:rsid w:val="79D7AE7A"/>
    <w:rsid w:val="7CDFD7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EF8C3D4"/>
  <w15:docId w15:val="{7737246C-6EE2-4004-9695-3C1F73358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rPr>
      <w:kern w:val="2"/>
      <w:sz w:val="21"/>
      <w:szCs w:val="22"/>
    </w:rPr>
  </w:style>
  <w:style w:type="paragraph" w:styleId="Heading1">
    <w:name w:val="heading 1"/>
    <w:basedOn w:val="Normal"/>
    <w:next w:val="Normal"/>
    <w:link w:val="Heading1Char"/>
    <w:uiPriority w:val="9"/>
    <w:qFormat/>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Heading2">
    <w:name w:val="heading 2"/>
    <w:basedOn w:val="Normal"/>
    <w:next w:val="Normal"/>
    <w:link w:val="Heading2Char"/>
    <w:uiPriority w:val="9"/>
    <w:semiHidden/>
    <w:unhideWhenUsed/>
    <w:qFormat/>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Heading3">
    <w:name w:val="heading 3"/>
    <w:basedOn w:val="Normal"/>
    <w:next w:val="Normal"/>
    <w:link w:val="Heading3Char"/>
    <w:uiPriority w:val="9"/>
    <w:semiHidden/>
    <w:unhideWhenUsed/>
    <w:qFormat/>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Heading4">
    <w:name w:val="heading 4"/>
    <w:basedOn w:val="Normal"/>
    <w:next w:val="Normal"/>
    <w:link w:val="Heading4Char"/>
    <w:uiPriority w:val="9"/>
    <w:semiHidden/>
    <w:unhideWhenUsed/>
    <w:qFormat/>
    <w:pPr>
      <w:keepNext/>
      <w:keepLines/>
      <w:spacing w:before="80" w:after="40"/>
      <w:outlineLvl w:val="3"/>
    </w:pPr>
    <w:rPr>
      <w:rFonts w:cstheme="majorBidi"/>
      <w:color w:val="0F4761" w:themeColor="accent1" w:themeShade="BF"/>
      <w:sz w:val="28"/>
      <w:szCs w:val="28"/>
    </w:rPr>
  </w:style>
  <w:style w:type="paragraph" w:styleId="Heading5">
    <w:name w:val="heading 5"/>
    <w:basedOn w:val="Normal"/>
    <w:next w:val="Normal"/>
    <w:link w:val="Heading5Char"/>
    <w:uiPriority w:val="9"/>
    <w:semiHidden/>
    <w:unhideWhenUsed/>
    <w:qFormat/>
    <w:pPr>
      <w:keepNext/>
      <w:keepLines/>
      <w:spacing w:before="80" w:after="40"/>
      <w:outlineLvl w:val="4"/>
    </w:pPr>
    <w:rPr>
      <w:rFonts w:cstheme="majorBidi"/>
      <w:color w:val="0F4761" w:themeColor="accent1" w:themeShade="BF"/>
      <w:sz w:val="24"/>
      <w:szCs w:val="24"/>
    </w:rPr>
  </w:style>
  <w:style w:type="paragraph" w:styleId="Heading6">
    <w:name w:val="heading 6"/>
    <w:basedOn w:val="Normal"/>
    <w:next w:val="Normal"/>
    <w:link w:val="Heading6Char"/>
    <w:uiPriority w:val="9"/>
    <w:semiHidden/>
    <w:unhideWhenUsed/>
    <w:qFormat/>
    <w:pPr>
      <w:keepNext/>
      <w:keepLines/>
      <w:spacing w:before="40"/>
      <w:outlineLvl w:val="5"/>
    </w:pPr>
    <w:rPr>
      <w:rFonts w:cstheme="majorBidi"/>
      <w:b/>
      <w:bCs/>
      <w:color w:val="0F4761" w:themeColor="accent1" w:themeShade="BF"/>
    </w:rPr>
  </w:style>
  <w:style w:type="paragraph" w:styleId="Heading7">
    <w:name w:val="heading 7"/>
    <w:basedOn w:val="Normal"/>
    <w:next w:val="Normal"/>
    <w:link w:val="Heading7Char"/>
    <w:uiPriority w:val="9"/>
    <w:semiHidden/>
    <w:unhideWhenUsed/>
    <w:qFormat/>
    <w:pPr>
      <w:keepNext/>
      <w:keepLines/>
      <w:spacing w:before="40"/>
      <w:outlineLvl w:val="6"/>
    </w:pPr>
    <w:rPr>
      <w:rFonts w:cstheme="majorBidi"/>
      <w:b/>
      <w:bCs/>
      <w:color w:val="595959" w:themeColor="text1" w:themeTint="A6"/>
    </w:rPr>
  </w:style>
  <w:style w:type="paragraph" w:styleId="Heading8">
    <w:name w:val="heading 8"/>
    <w:basedOn w:val="Normal"/>
    <w:next w:val="Normal"/>
    <w:link w:val="Heading8Char"/>
    <w:uiPriority w:val="9"/>
    <w:semiHidden/>
    <w:unhideWhenUsed/>
    <w:qFormat/>
    <w:pPr>
      <w:keepNext/>
      <w:keepLines/>
      <w:outlineLvl w:val="7"/>
    </w:pPr>
    <w:rPr>
      <w:rFonts w:cstheme="majorBidi"/>
      <w:color w:val="595959" w:themeColor="text1" w:themeTint="A6"/>
    </w:rPr>
  </w:style>
  <w:style w:type="paragraph" w:styleId="Heading9">
    <w:name w:val="heading 9"/>
    <w:basedOn w:val="Normal"/>
    <w:next w:val="Normal"/>
    <w:link w:val="Heading9Char"/>
    <w:uiPriority w:val="9"/>
    <w:semiHidden/>
    <w:unhideWhenUsed/>
    <w:qFormat/>
    <w:pPr>
      <w:keepNext/>
      <w:keepLines/>
      <w:outlineLvl w:val="8"/>
    </w:pPr>
    <w:rPr>
      <w:rFonts w:eastAsiaTheme="majorEastAsia" w:cstheme="majorBidi"/>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pPr>
      <w:spacing w:after="160"/>
      <w:jc w:val="center"/>
    </w:pPr>
    <w:rPr>
      <w:rFonts w:asciiTheme="majorHAnsi" w:eastAsiaTheme="majorEastAsia" w:hAnsiTheme="majorHAnsi" w:cstheme="majorBidi"/>
      <w:color w:val="595959" w:themeColor="text1" w:themeTint="A6"/>
      <w:spacing w:val="15"/>
      <w:sz w:val="28"/>
      <w:szCs w:val="28"/>
    </w:rPr>
  </w:style>
  <w:style w:type="paragraph" w:styleId="Title">
    <w:name w:val="Title"/>
    <w:basedOn w:val="Normal"/>
    <w:next w:val="Normal"/>
    <w:link w:val="TitleChar"/>
    <w:uiPriority w:val="10"/>
    <w:qFormat/>
    <w:pPr>
      <w:spacing w:after="80"/>
      <w:contextualSpacing/>
      <w:jc w:val="center"/>
    </w:pPr>
    <w:rPr>
      <w:rFonts w:asciiTheme="majorHAnsi" w:eastAsiaTheme="majorEastAsia" w:hAnsiTheme="majorHAnsi" w:cstheme="majorBidi"/>
      <w:spacing w:val="-10"/>
      <w:kern w:val="28"/>
      <w:sz w:val="56"/>
      <w:szCs w:val="56"/>
    </w:rPr>
  </w:style>
  <w:style w:type="character" w:styleId="FollowedHyperlink">
    <w:name w:val="FollowedHyperlink"/>
    <w:basedOn w:val="DefaultParagraphFont"/>
    <w:uiPriority w:val="99"/>
    <w:semiHidden/>
    <w:unhideWhenUsed/>
    <w:rPr>
      <w:color w:val="96607D" w:themeColor="followedHyperlink"/>
      <w:u w:val="single"/>
    </w:rPr>
  </w:style>
  <w:style w:type="character" w:styleId="Hyperlink">
    <w:name w:val="Hyperlink"/>
    <w:basedOn w:val="DefaultParagraphFont"/>
    <w:uiPriority w:val="99"/>
    <w:unhideWhenUsed/>
    <w:rPr>
      <w:color w:val="467886" w:themeColor="hyperlink"/>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8"/>
      <w:szCs w:val="4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40"/>
      <w:szCs w:val="40"/>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0F4761" w:themeColor="accent1" w:themeShade="BF"/>
      <w:sz w:val="32"/>
      <w:szCs w:val="32"/>
    </w:rPr>
  </w:style>
  <w:style w:type="character" w:customStyle="1" w:styleId="Heading4Char">
    <w:name w:val="Heading 4 Char"/>
    <w:basedOn w:val="DefaultParagraphFont"/>
    <w:link w:val="Heading4"/>
    <w:uiPriority w:val="9"/>
    <w:semiHidden/>
    <w:rPr>
      <w:rFonts w:cstheme="majorBidi"/>
      <w:color w:val="0F4761" w:themeColor="accent1" w:themeShade="BF"/>
      <w:sz w:val="28"/>
      <w:szCs w:val="28"/>
    </w:rPr>
  </w:style>
  <w:style w:type="character" w:customStyle="1" w:styleId="Heading5Char">
    <w:name w:val="Heading 5 Char"/>
    <w:basedOn w:val="DefaultParagraphFont"/>
    <w:link w:val="Heading5"/>
    <w:uiPriority w:val="9"/>
    <w:semiHidden/>
    <w:rPr>
      <w:rFonts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cstheme="majorBidi"/>
      <w:b/>
      <w:bCs/>
      <w:color w:val="0F4761" w:themeColor="accent1" w:themeShade="BF"/>
    </w:rPr>
  </w:style>
  <w:style w:type="character" w:customStyle="1" w:styleId="Heading7Char">
    <w:name w:val="Heading 7 Char"/>
    <w:basedOn w:val="DefaultParagraphFont"/>
    <w:link w:val="Heading7"/>
    <w:uiPriority w:val="9"/>
    <w:semiHidden/>
    <w:rPr>
      <w:rFonts w:cstheme="majorBidi"/>
      <w:b/>
      <w:bCs/>
      <w:color w:val="595959" w:themeColor="text1" w:themeTint="A6"/>
    </w:rPr>
  </w:style>
  <w:style w:type="character" w:customStyle="1" w:styleId="Heading8Char">
    <w:name w:val="Heading 8 Char"/>
    <w:basedOn w:val="DefaultParagraphFont"/>
    <w:link w:val="Heading8"/>
    <w:uiPriority w:val="9"/>
    <w:semiHidden/>
    <w:rPr>
      <w:rFonts w:cstheme="majorBidi"/>
      <w:color w:val="595959" w:themeColor="text1" w:themeTint="A6"/>
    </w:rPr>
  </w:style>
  <w:style w:type="character" w:customStyle="1" w:styleId="Heading9Char">
    <w:name w:val="Heading 9 Char"/>
    <w:basedOn w:val="DefaultParagraphFont"/>
    <w:link w:val="Heading9"/>
    <w:uiPriority w:val="9"/>
    <w:semiHidden/>
    <w:rPr>
      <w:rFonts w:eastAsiaTheme="majorEastAsia" w:cstheme="majorBidi"/>
      <w:color w:val="595959" w:themeColor="text1" w:themeTint="A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asciiTheme="majorHAnsi" w:eastAsiaTheme="majorEastAsia" w:hAnsiTheme="majorHAnsi" w:cstheme="majorBidi"/>
      <w:color w:val="595959" w:themeColor="text1" w:themeTint="A6"/>
      <w:spacing w:val="15"/>
      <w:sz w:val="28"/>
      <w:szCs w:val="28"/>
    </w:rPr>
  </w:style>
  <w:style w:type="paragraph" w:styleId="Quote">
    <w:name w:val="Quote"/>
    <w:basedOn w:val="Normal"/>
    <w:next w:val="Normal"/>
    <w:link w:val="QuoteChar"/>
    <w:uiPriority w:val="29"/>
    <w:qFormat/>
    <w:pPr>
      <w:spacing w:before="160" w:after="160"/>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ListParagraph">
    <w:name w:val="List Paragraph"/>
    <w:basedOn w:val="Normal"/>
    <w:uiPriority w:val="34"/>
    <w:qFormat/>
    <w:pPr>
      <w:ind w:left="720"/>
      <w:contextualSpacing/>
    </w:pPr>
  </w:style>
  <w:style w:type="character" w:customStyle="1" w:styleId="1">
    <w:name w:val="明显强调1"/>
    <w:basedOn w:val="DefaultParagraphFont"/>
    <w:uiPriority w:val="21"/>
    <w:qFormat/>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Pr>
      <w:i/>
      <w:iCs/>
      <w:color w:val="0F4761" w:themeColor="accent1" w:themeShade="BF"/>
    </w:rPr>
  </w:style>
  <w:style w:type="character" w:customStyle="1" w:styleId="10">
    <w:name w:val="明显参考1"/>
    <w:basedOn w:val="DefaultParagraphFont"/>
    <w:uiPriority w:val="32"/>
    <w:qFormat/>
    <w:rPr>
      <w:b/>
      <w:bCs/>
      <w:smallCaps/>
      <w:color w:val="0F4761" w:themeColor="accent1" w:themeShade="BF"/>
      <w:spacing w:val="5"/>
    </w:rPr>
  </w:style>
  <w:style w:type="character" w:styleId="PlaceholderText">
    <w:name w:val="Placeholder Text"/>
    <w:basedOn w:val="DefaultParagraphFont"/>
    <w:uiPriority w:val="99"/>
    <w:semiHidden/>
    <w:rPr>
      <w:color w:val="808080"/>
    </w:rPr>
  </w:style>
  <w:style w:type="character" w:customStyle="1" w:styleId="11">
    <w:name w:val="未处理的提及1"/>
    <w:basedOn w:val="DefaultParagraphFont"/>
    <w:uiPriority w:val="99"/>
    <w:semiHidden/>
    <w:unhideWhenUsed/>
    <w:rPr>
      <w:color w:val="605E5C"/>
      <w:shd w:val="clear" w:color="auto" w:fill="E1DFDD"/>
    </w:rPr>
  </w:style>
  <w:style w:type="paragraph" w:styleId="Header">
    <w:name w:val="header"/>
    <w:basedOn w:val="Normal"/>
    <w:link w:val="HeaderChar"/>
    <w:uiPriority w:val="99"/>
    <w:unhideWhenUsed/>
    <w:rsid w:val="003968E6"/>
    <w:pP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3968E6"/>
    <w:rPr>
      <w:kern w:val="2"/>
      <w:sz w:val="18"/>
      <w:szCs w:val="18"/>
    </w:rPr>
  </w:style>
  <w:style w:type="paragraph" w:styleId="Footer">
    <w:name w:val="footer"/>
    <w:basedOn w:val="Normal"/>
    <w:link w:val="FooterChar"/>
    <w:uiPriority w:val="99"/>
    <w:unhideWhenUsed/>
    <w:rsid w:val="003968E6"/>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3968E6"/>
    <w:rPr>
      <w:kern w:val="2"/>
      <w:sz w:val="18"/>
      <w:szCs w:val="18"/>
    </w:rPr>
  </w:style>
  <w:style w:type="paragraph" w:styleId="Date">
    <w:name w:val="Date"/>
    <w:basedOn w:val="Normal"/>
    <w:next w:val="Normal"/>
    <w:link w:val="DateChar"/>
    <w:uiPriority w:val="99"/>
    <w:semiHidden/>
    <w:unhideWhenUsed/>
    <w:rsid w:val="00BC4D3B"/>
    <w:pPr>
      <w:ind w:leftChars="2500" w:left="100"/>
    </w:pPr>
  </w:style>
  <w:style w:type="character" w:customStyle="1" w:styleId="DateChar">
    <w:name w:val="Date Char"/>
    <w:basedOn w:val="DefaultParagraphFont"/>
    <w:link w:val="Date"/>
    <w:uiPriority w:val="99"/>
    <w:semiHidden/>
    <w:rsid w:val="00BC4D3B"/>
    <w:rPr>
      <w:kern w:val="2"/>
      <w:sz w:val="21"/>
      <w:szCs w:val="22"/>
    </w:rPr>
  </w:style>
  <w:style w:type="paragraph" w:styleId="Revision">
    <w:name w:val="Revision"/>
    <w:hidden/>
    <w:uiPriority w:val="99"/>
    <w:unhideWhenUsed/>
    <w:rsid w:val="008360C5"/>
    <w:rPr>
      <w:kern w:val="2"/>
      <w:sz w:val="21"/>
      <w:szCs w:val="22"/>
    </w:rPr>
  </w:style>
  <w:style w:type="character" w:styleId="CommentReference">
    <w:name w:val="annotation reference"/>
    <w:basedOn w:val="DefaultParagraphFont"/>
    <w:uiPriority w:val="99"/>
    <w:semiHidden/>
    <w:unhideWhenUsed/>
    <w:rsid w:val="00213319"/>
    <w:rPr>
      <w:sz w:val="16"/>
      <w:szCs w:val="16"/>
    </w:rPr>
  </w:style>
  <w:style w:type="paragraph" w:styleId="CommentText">
    <w:name w:val="annotation text"/>
    <w:basedOn w:val="Normal"/>
    <w:link w:val="CommentTextChar"/>
    <w:uiPriority w:val="99"/>
    <w:unhideWhenUsed/>
    <w:rsid w:val="00213319"/>
    <w:rPr>
      <w:sz w:val="20"/>
      <w:szCs w:val="20"/>
    </w:rPr>
  </w:style>
  <w:style w:type="character" w:customStyle="1" w:styleId="CommentTextChar">
    <w:name w:val="Comment Text Char"/>
    <w:basedOn w:val="DefaultParagraphFont"/>
    <w:link w:val="CommentText"/>
    <w:uiPriority w:val="99"/>
    <w:rsid w:val="00213319"/>
    <w:rPr>
      <w:kern w:val="2"/>
    </w:rPr>
  </w:style>
  <w:style w:type="paragraph" w:styleId="CommentSubject">
    <w:name w:val="annotation subject"/>
    <w:basedOn w:val="CommentText"/>
    <w:next w:val="CommentText"/>
    <w:link w:val="CommentSubjectChar"/>
    <w:uiPriority w:val="99"/>
    <w:semiHidden/>
    <w:unhideWhenUsed/>
    <w:rsid w:val="00213319"/>
    <w:rPr>
      <w:b/>
      <w:bCs/>
    </w:rPr>
  </w:style>
  <w:style w:type="character" w:customStyle="1" w:styleId="CommentSubjectChar">
    <w:name w:val="Comment Subject Char"/>
    <w:basedOn w:val="CommentTextChar"/>
    <w:link w:val="CommentSubject"/>
    <w:uiPriority w:val="99"/>
    <w:semiHidden/>
    <w:rsid w:val="00213319"/>
    <w:rPr>
      <w:b/>
      <w:bCs/>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chart" Target="charts/chart1.xml"/><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image" Target="media/image4.png"/><Relationship Id="rId10" Type="http://schemas.microsoft.com/office/2018/08/relationships/commentsExtensible" Target="commentsExtensible.xml"/><Relationship Id="rId19"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5" Type="http://schemas.openxmlformats.org/officeDocument/2006/relationships/oleObject" Target="file:///D:\&#26412;&#31185;&#39033;&#30446;&#36164;&#26009;\&#25925;&#38556;&#35786;&#26029;&#31185;&#30740;\Comparison.xlsx" TargetMode="External"/><Relationship Id="rId4" Type="http://schemas.openxmlformats.org/officeDocument/2006/relationships/image" Target="../media/image3.png"/></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2.xml"/><Relationship Id="rId1" Type="http://schemas.microsoft.com/office/2011/relationships/chartStyle" Target="style2.xml"/><Relationship Id="rId5" Type="http://schemas.openxmlformats.org/officeDocument/2006/relationships/oleObject" Target="file:///D:\&#26412;&#31185;&#39033;&#30446;&#36164;&#26009;\&#25925;&#38556;&#35786;&#26029;&#31185;&#30740;\Comparison.xlsx" TargetMode="External"/><Relationship Id="rId4" Type="http://schemas.openxmlformats.org/officeDocument/2006/relationships/image" Target="../media/image3.png"/></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r>
              <a:rPr lang="en-US" altLang="zh-CN"/>
              <a:t>F1 score</a:t>
            </a:r>
          </a:p>
        </c:rich>
      </c:tx>
      <c:overlay val="0"/>
      <c:spPr>
        <a:noFill/>
        <a:ln>
          <a:noFill/>
        </a:ln>
        <a:effectLst/>
      </c:spPr>
      <c:txPr>
        <a:bodyPr rot="0" spcFirstLastPara="1"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Sheet1!$D$5</c:f>
              <c:strCache>
                <c:ptCount val="1"/>
                <c:pt idx="0">
                  <c:v>F1 score</c:v>
                </c:pt>
              </c:strCache>
            </c:strRef>
          </c:tx>
          <c:spPr>
            <a:blipFill>
              <a:blip xmlns:r="http://schemas.openxmlformats.org/officeDocument/2006/relationships" r:embed="rId4"/>
              <a:stretch>
                <a:fillRect/>
              </a:stretch>
            </a:blip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lang="zh-CN" sz="7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Sheet1!$E$3:$G$3</c:f>
              <c:strCache>
                <c:ptCount val="3"/>
                <c:pt idx="0">
                  <c:v>2L-CNN</c:v>
                </c:pt>
                <c:pt idx="1">
                  <c:v>3-Branch MSCNN</c:v>
                </c:pt>
                <c:pt idx="2">
                  <c:v>MSCNNAI</c:v>
                </c:pt>
              </c:strCache>
            </c:strRef>
          </c:cat>
          <c:val>
            <c:numRef>
              <c:f>Sheet1!$E$5:$G$5</c:f>
              <c:numCache>
                <c:formatCode>General</c:formatCode>
                <c:ptCount val="3"/>
                <c:pt idx="0">
                  <c:v>0.98509999999999998</c:v>
                </c:pt>
                <c:pt idx="1">
                  <c:v>0.98809999999999998</c:v>
                </c:pt>
                <c:pt idx="2">
                  <c:v>0.99419999999999997</c:v>
                </c:pt>
              </c:numCache>
            </c:numRef>
          </c:val>
          <c:extLst>
            <c:ext xmlns:c16="http://schemas.microsoft.com/office/drawing/2014/chart" uri="{C3380CC4-5D6E-409C-BE32-E72D297353CC}">
              <c16:uniqueId val="{00000000-4FFE-4EC4-AFF8-49A37A0F47AC}"/>
            </c:ext>
          </c:extLst>
        </c:ser>
        <c:dLbls>
          <c:showLegendKey val="0"/>
          <c:showVal val="1"/>
          <c:showCatName val="0"/>
          <c:showSerName val="0"/>
          <c:showPercent val="0"/>
          <c:showBubbleSize val="0"/>
        </c:dLbls>
        <c:gapWidth val="219"/>
        <c:overlap val="-27"/>
        <c:axId val="452266928"/>
        <c:axId val="452274128"/>
      </c:barChart>
      <c:catAx>
        <c:axId val="452266928"/>
        <c:scaling>
          <c:orientation val="minMax"/>
        </c:scaling>
        <c:delete val="0"/>
        <c:axPos val="b"/>
        <c:numFmt formatCode="General" sourceLinked="1"/>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en-US"/>
          </a:p>
        </c:txPr>
        <c:crossAx val="452274128"/>
        <c:crosses val="autoZero"/>
        <c:auto val="1"/>
        <c:lblAlgn val="ctr"/>
        <c:lblOffset val="100"/>
        <c:noMultiLvlLbl val="0"/>
      </c:catAx>
      <c:valAx>
        <c:axId val="452274128"/>
        <c:scaling>
          <c:orientation val="minMax"/>
        </c:scaling>
        <c:delete val="0"/>
        <c:axPos val="l"/>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lang="zh-CN" sz="700" b="0" i="0" u="none" strike="noStrike" kern="1200" baseline="0">
                <a:solidFill>
                  <a:schemeClr val="tx1">
                    <a:lumMod val="65000"/>
                    <a:lumOff val="35000"/>
                  </a:schemeClr>
                </a:solidFill>
                <a:latin typeface="+mn-lt"/>
                <a:ea typeface="+mn-ea"/>
                <a:cs typeface="+mn-cs"/>
              </a:defRPr>
            </a:pPr>
            <a:endParaRPr lang="en-US"/>
          </a:p>
        </c:txPr>
        <c:crossAx val="4522669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lang="zh-CN"/>
      </a:pPr>
      <a:endParaRPr lang="en-US"/>
    </a:p>
  </c:txPr>
  <c:externalData r:id="rId5">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r>
              <a:rPr lang="en-US" altLang="zh-CN"/>
              <a:t>Traning Time(s)</a:t>
            </a:r>
          </a:p>
        </c:rich>
      </c:tx>
      <c:overlay val="0"/>
      <c:spPr>
        <a:noFill/>
        <a:ln>
          <a:noFill/>
        </a:ln>
        <a:effectLst/>
      </c:spPr>
      <c:txPr>
        <a:bodyPr rot="0" spcFirstLastPara="1"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Sheet1!$D$7</c:f>
              <c:strCache>
                <c:ptCount val="1"/>
                <c:pt idx="0">
                  <c:v>Traning Time(s)</c:v>
                </c:pt>
              </c:strCache>
            </c:strRef>
          </c:tx>
          <c:spPr>
            <a:blipFill>
              <a:blip xmlns:r="http://schemas.openxmlformats.org/officeDocument/2006/relationships" r:embed="rId4"/>
              <a:stretch>
                <a:fillRect/>
              </a:stretch>
            </a:blip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lang="zh-CN" sz="7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Sheet1!$E$3:$G$3</c:f>
              <c:strCache>
                <c:ptCount val="3"/>
                <c:pt idx="0">
                  <c:v>2L-CNN</c:v>
                </c:pt>
                <c:pt idx="1">
                  <c:v>3-Branch MSCNN</c:v>
                </c:pt>
                <c:pt idx="2">
                  <c:v>MSCNNAI</c:v>
                </c:pt>
              </c:strCache>
            </c:strRef>
          </c:cat>
          <c:val>
            <c:numRef>
              <c:f>Sheet1!$E$7:$G$7</c:f>
              <c:numCache>
                <c:formatCode>General</c:formatCode>
                <c:ptCount val="3"/>
                <c:pt idx="0">
                  <c:v>102</c:v>
                </c:pt>
                <c:pt idx="1">
                  <c:v>249</c:v>
                </c:pt>
                <c:pt idx="2">
                  <c:v>97</c:v>
                </c:pt>
              </c:numCache>
            </c:numRef>
          </c:val>
          <c:extLst>
            <c:ext xmlns:c16="http://schemas.microsoft.com/office/drawing/2014/chart" uri="{C3380CC4-5D6E-409C-BE32-E72D297353CC}">
              <c16:uniqueId val="{00000000-643C-45BB-8565-C25E1211DA9F}"/>
            </c:ext>
          </c:extLst>
        </c:ser>
        <c:dLbls>
          <c:showLegendKey val="0"/>
          <c:showVal val="1"/>
          <c:showCatName val="0"/>
          <c:showSerName val="0"/>
          <c:showPercent val="0"/>
          <c:showBubbleSize val="0"/>
        </c:dLbls>
        <c:gapWidth val="219"/>
        <c:overlap val="-27"/>
        <c:axId val="452266928"/>
        <c:axId val="452274128"/>
      </c:barChart>
      <c:catAx>
        <c:axId val="452266928"/>
        <c:scaling>
          <c:orientation val="minMax"/>
        </c:scaling>
        <c:delete val="0"/>
        <c:axPos val="b"/>
        <c:numFmt formatCode="General" sourceLinked="1"/>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en-US"/>
          </a:p>
        </c:txPr>
        <c:crossAx val="452274128"/>
        <c:crosses val="autoZero"/>
        <c:auto val="1"/>
        <c:lblAlgn val="ctr"/>
        <c:lblOffset val="100"/>
        <c:noMultiLvlLbl val="0"/>
      </c:catAx>
      <c:valAx>
        <c:axId val="452274128"/>
        <c:scaling>
          <c:orientation val="minMax"/>
        </c:scaling>
        <c:delete val="0"/>
        <c:axPos val="l"/>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lang="zh-CN" sz="700" b="0" i="0" u="none" strike="noStrike" kern="1200" baseline="0">
                <a:solidFill>
                  <a:schemeClr val="tx1">
                    <a:lumMod val="65000"/>
                    <a:lumOff val="35000"/>
                  </a:schemeClr>
                </a:solidFill>
                <a:latin typeface="+mn-lt"/>
                <a:ea typeface="+mn-ea"/>
                <a:cs typeface="+mn-cs"/>
              </a:defRPr>
            </a:pPr>
            <a:endParaRPr lang="en-US"/>
          </a:p>
        </c:txPr>
        <c:crossAx val="4522669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lang="zh-CN"/>
      </a:pPr>
      <a:endParaRPr lang="en-US"/>
    </a:p>
  </c:txPr>
  <c:externalData r:id="rId5">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word/theme/themeOverride1.xml><?xml version="1.0" encoding="utf-8"?>
<a:themeOverride xmlns:a="http://schemas.openxmlformats.org/drawingml/2006/main">
  <a:clrScheme name="蓝色暖调">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自定义 2">
    <a:majorFont>
      <a:latin typeface="Arial"/>
      <a:ea typeface="微软雅黑"/>
      <a:cs typeface=""/>
    </a:majorFont>
    <a:minorFont>
      <a:latin typeface="Arial"/>
      <a:ea typeface="微软雅黑"/>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蓝色暖调">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自定义 2">
    <a:majorFont>
      <a:latin typeface="Arial"/>
      <a:ea typeface="微软雅黑"/>
      <a:cs typeface=""/>
    </a:majorFont>
    <a:minorFont>
      <a:latin typeface="Arial"/>
      <a:ea typeface="微软雅黑"/>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docProps/app.xml><?xml version="1.0" encoding="utf-8"?>
<Properties xmlns="http://schemas.openxmlformats.org/officeDocument/2006/extended-properties" xmlns:vt="http://schemas.openxmlformats.org/officeDocument/2006/docPropsVTypes">
  <Template>Normal</Template>
  <TotalTime>21</TotalTime>
  <Pages>14</Pages>
  <Words>4785</Words>
  <Characters>25510</Characters>
  <Application>Microsoft Office Word</Application>
  <DocSecurity>0</DocSecurity>
  <Lines>481</Lines>
  <Paragraphs>203</Paragraphs>
  <ScaleCrop>false</ScaleCrop>
  <Company/>
  <LinksUpToDate>false</LinksUpToDate>
  <CharactersWithSpaces>30092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维石 徐</dc:creator>
  <cp:lastModifiedBy>Charlie X</cp:lastModifiedBy>
  <cp:revision>24</cp:revision>
  <dcterms:created xsi:type="dcterms:W3CDTF">2024-08-22T07:25:00Z</dcterms:created>
  <dcterms:modified xsi:type="dcterms:W3CDTF">2024-08-22T07:45:00Z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2052-6.5.2.8766</vt:lpwstr>
  </property>
  <property fmtid="{D5CDD505-2E9C-101B-9397-08002B2CF9AE}" pid="3" name="ICV">
    <vt:lpwstr>BD4315FB72232B131C7AB86616CE35AE_43</vt:lpwstr>
  </property>
  <property fmtid="{D5CDD505-2E9C-101B-9397-08002B2CF9AE}" pid="4" name="GrammarlyDocumentId">
    <vt:lpwstr>8a90ad56240daf403ad1ab819b217efc987dc7c4535a4f0072129d97934edef0</vt:lpwstr>
  </property>
</Properties>
</file>